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jnkqqTTKW8km</w:t>
      </w:r>
    </w:p>
    <w:bookmarkStart w:id="57" w:name="Xe6b95ac087521e64f507c6f141873b3ffe78bcb"/>
    <w:p>
      <w:pPr>
        <w:pStyle w:val="Heading1"/>
      </w:pPr>
      <w:r>
        <w:t xml:space="preserve">Women in Early Modern Handwritten News: Random Walks and</w:t>
      </w:r>
      <w:r>
        <w:t xml:space="preserve"> </w:t>
      </w:r>
      <w:r>
        <w:t xml:space="preserve">Semantic Wanderings in the Medici</w:t>
      </w:r>
      <w:r>
        <w:t xml:space="preserve"> </w:t>
      </w:r>
      <w:r>
        <w:t xml:space="preserve">Archive</w:t>
      </w:r>
    </w:p>
    <w:bookmarkStart w:id="20" w:name="anonym"/>
    <w:p>
      <w:pPr>
        <w:pStyle w:val="Heading3"/>
      </w:pPr>
      <w:r>
        <w:t xml:space="preserve">anonym</w:t>
      </w:r>
    </w:p>
    <w:bookmarkEnd w:id="20"/>
    <w:p>
      <w:pPr>
        <w:pStyle w:val="FirstParagraph"/>
      </w:pPr>
      <w:r>
        <w:br/>
      </w:r>
    </w:p>
    <w:p>
      <w:pPr>
        <w:pStyle w:val="BodyText"/>
      </w:pPr>
      <w:r>
        <w:t xml:space="preserve">[</w:t>
      </w:r>
      <w:r>
        <w:t xml:space="preserve"> </w:t>
      </w:r>
      <w:r>
        <w:t xml:space="preserve">©. Published by De Gruyter in cooperation with the University of</w:t>
      </w:r>
      <w:r>
        <w:t xml:space="preserve"> </w:t>
      </w:r>
      <w:r>
        <w:t xml:space="preserve">Luxembourg Centre for Contemporary and Digital History. This is an Open</w:t>
      </w:r>
      <w:r>
        <w:t xml:space="preserve"> </w:t>
      </w:r>
      <w:r>
        <w:t xml:space="preserve">Access article distributed under the terms of the</w:t>
      </w:r>
      <w:r>
        <w:t xml:space="preserve"> </w:t>
      </w:r>
      <w:hyperlink r:id="rId21">
        <w:r>
          <w:rPr>
            <w:rStyle w:val="Hyperlink"/>
          </w:rPr>
          <w:t xml:space="preserve">Creative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Commons Attribution License CC-BY-NC-ND</w:t>
        </w:r>
      </w:hyperlink>
    </w:p>
    <w:p>
      <w:pPr>
        <w:pStyle w:val="BodyText"/>
      </w:pPr>
      <w:r>
        <w:t xml:space="preserve">Abbreviations:</w:t>
      </w:r>
    </w:p>
    <w:p>
      <w:pPr>
        <w:numPr>
          <w:ilvl w:val="0"/>
          <w:numId w:val="1001"/>
        </w:numPr>
      </w:pPr>
      <w:r>
        <w:t xml:space="preserve">ASF MdP: Archivio di Stato di Firenze, Fondo Mediceo del Principato</w:t>
      </w:r>
    </w:p>
    <w:p>
      <w:pPr>
        <w:pStyle w:val="FirstParagraph"/>
      </w:pPr>
      <w:r>
        <w:t xml:space="preserve">early modern history, media history, simulation, gender, manuscript</w:t>
      </w:r>
      <w:r>
        <w:t xml:space="preserve"> </w:t>
      </w:r>
      <w:r>
        <w:t xml:space="preserve">news, semantic modelling, Bayesian inference</w:t>
      </w:r>
    </w:p>
    <w:p>
      <w:pPr>
        <w:pStyle w:val="BodyText"/>
      </w:pPr>
      <w:r>
        <w:t xml:space="preserve">Early modern Europe witnessed an unprecedented revolution in information</w:t>
      </w:r>
      <w:r>
        <w:t xml:space="preserve"> </w:t>
      </w:r>
      <w:r>
        <w:t xml:space="preserve">culture. This gave rise to new means of communication that include</w:t>
      </w:r>
      <w:r>
        <w:t xml:space="preserve"> </w:t>
      </w:r>
      <w:r>
        <w:t xml:space="preserve">handwritten news sheets. Throughout the 16th and 17th century</w:t>
      </w:r>
      <w:r>
        <w:t xml:space="preserve"> </w:t>
      </w:r>
      <w:r>
        <w:t xml:space="preserve">information circulated in the form of regular manuscript newsletters.</w:t>
      </w:r>
      <w:r>
        <w:t xml:space="preserve"> </w:t>
      </w:r>
      <w:r>
        <w:t xml:space="preserve">Even though these newsletters had a significant impact on European</w:t>
      </w:r>
      <w:r>
        <w:t xml:space="preserve"> </w:t>
      </w:r>
      <w:r>
        <w:t xml:space="preserve">history, their study has remained challenging. Most of the once existing</w:t>
      </w:r>
      <w:r>
        <w:t xml:space="preserve"> </w:t>
      </w:r>
      <w:r>
        <w:t xml:space="preserve">news sheets did not survive. Those news sheets that survived are</w:t>
      </w:r>
      <w:r>
        <w:t xml:space="preserve"> </w:t>
      </w:r>
      <w:r>
        <w:t xml:space="preserve">dispersed in different collections of the world. These collections are</w:t>
      </w:r>
      <w:r>
        <w:t xml:space="preserve"> </w:t>
      </w:r>
      <w:r>
        <w:t xml:space="preserve">just random and incomplete samples from the once existing corpus of</w:t>
      </w:r>
      <w:r>
        <w:t xml:space="preserve"> </w:t>
      </w:r>
      <w:r>
        <w:t xml:space="preserve">handwritten news. How can we unlock and study the lost early modern</w:t>
      </w:r>
      <w:r>
        <w:t xml:space="preserve"> </w:t>
      </w:r>
      <w:r>
        <w:t xml:space="preserve">corpus of handwritten news? To tackle this problem, this study draws on</w:t>
      </w:r>
      <w:r>
        <w:t xml:space="preserve"> </w:t>
      </w:r>
      <w:r>
        <w:t xml:space="preserve">various methods applied in dynamic system modeling and AI</w:t>
      </w:r>
      <w:r>
        <w:t xml:space="preserve"> </w:t>
      </w:r>
      <w:r>
        <w:t xml:space="preserve">(Bootstrapping, Markovian simulation, and Random Walks), as well as on</w:t>
      </w:r>
      <w:r>
        <w:t xml:space="preserve"> </w:t>
      </w:r>
      <w:r>
        <w:t xml:space="preserve">Bayesian statistics and semantic modeling. Precisely, the paper</w:t>
      </w:r>
      <w:r>
        <w:t xml:space="preserve"> </w:t>
      </w:r>
      <w:r>
        <w:t xml:space="preserve">investigates a collection of one thousand Italian manuscript newsletters</w:t>
      </w:r>
      <w:r>
        <w:t xml:space="preserve"> </w:t>
      </w:r>
      <w:r>
        <w:t xml:space="preserve">from the Medici Archive (today part of the Florentine State Archive)</w:t>
      </w:r>
      <w:r>
        <w:t xml:space="preserve"> </w:t>
      </w:r>
      <w:r>
        <w:t xml:space="preserve">with a focus on the presence and the perception of women in the news.</w:t>
      </w:r>
      <w:r>
        <w:t xml:space="preserve"> </w:t>
      </w:r>
      <w:r>
        <w:t xml:space="preserve">First, it discusses how loss and incompleteness generate the randomness</w:t>
      </w:r>
      <w:r>
        <w:t xml:space="preserve"> </w:t>
      </w:r>
      <w:r>
        <w:t xml:space="preserve">of archival assets. Second, it offers an accessible introduction into an</w:t>
      </w:r>
      <w:r>
        <w:t xml:space="preserve"> </w:t>
      </w:r>
      <w:r>
        <w:t xml:space="preserve">array of methods that natural sciences and AI apply to tackle randomness</w:t>
      </w:r>
      <w:r>
        <w:t xml:space="preserve"> </w:t>
      </w:r>
      <w:r>
        <w:t xml:space="preserve">and incompleteness. Third, by analyzing the representation and presence</w:t>
      </w:r>
      <w:r>
        <w:t xml:space="preserve"> </w:t>
      </w:r>
      <w:r>
        <w:t xml:space="preserve">of women in early modern news, the paper presents these methods in</w:t>
      </w:r>
      <w:r>
        <w:t xml:space="preserve"> </w:t>
      </w:r>
      <w:r>
        <w:t xml:space="preserve">action.</w:t>
      </w:r>
    </w:p>
    <w:bookmarkStart w:id="22" w:name="introduction"/>
    <w:p>
      <w:pPr>
        <w:pStyle w:val="Heading2"/>
      </w:pPr>
      <w:r>
        <w:t xml:space="preserve">Introduction</w:t>
      </w:r>
    </w:p>
    <w:bookmarkEnd w:id="22"/>
    <w:bookmarkStart w:id="23" w:name="background"/>
    <w:p>
      <w:pPr>
        <w:pStyle w:val="Heading3"/>
      </w:pPr>
      <w:r>
        <w:t xml:space="preserve">Background</w:t>
      </w:r>
    </w:p>
    <w:bookmarkEnd w:id="23"/>
    <w:p>
      <w:pPr>
        <w:pStyle w:val="FirstParagraph"/>
      </w:pPr>
      <w:r>
        <w:t xml:space="preserve">In February 1600 a seemingly peculiar news reached the Medici court in</w:t>
      </w:r>
      <w:r>
        <w:t xml:space="preserve"> </w:t>
      </w:r>
      <w:r>
        <w:t xml:space="preserve">Florence: a woman ambassador from Persia arrived at the Ottoman court in</w:t>
      </w:r>
      <w:r>
        <w:t xml:space="preserve"> </w:t>
      </w:r>
      <w:r>
        <w:t xml:space="preserve">Constantinople. The short report about her arrival came as part of a</w:t>
      </w:r>
      <w:r>
        <w:t xml:space="preserve"> </w:t>
      </w:r>
      <w:r>
        <w:t xml:space="preserve">handwritten news sheet compiled in Vienna (ASF MdP, 3087). Were</w:t>
      </w:r>
      <w:r>
        <w:t xml:space="preserve"> </w:t>
      </w:r>
      <w:r>
        <w:t xml:space="preserve">contemporary news mongers surprised reading this news? Or was reading</w:t>
      </w:r>
      <w:r>
        <w:t xml:space="preserve"> </w:t>
      </w:r>
      <w:r>
        <w:t xml:space="preserve">about a woman who acted decisively and boldly common for early modern</w:t>
      </w:r>
      <w:r>
        <w:t xml:space="preserve"> </w:t>
      </w:r>
      <w:r>
        <w:t xml:space="preserve">news consumers?</w:t>
      </w:r>
    </w:p>
    <w:p>
      <w:pPr>
        <w:pStyle w:val="BodyText"/>
      </w:pPr>
      <w:r>
        <w:t xml:space="preserve">Answering these questions is not easy. Early modern Europe witnessed an</w:t>
      </w:r>
      <w:r>
        <w:t xml:space="preserve"> </w:t>
      </w:r>
      <w:r>
        <w:t xml:space="preserve">information revolution featured - in part - by the continual circulation</w:t>
      </w:r>
      <w:r>
        <w:t xml:space="preserve"> </w:t>
      </w:r>
      <w:r>
        <w:t xml:space="preserve">of handwritten news sheets or avvisi in Italian (</w:t>
      </w:r>
      <w:r>
        <w:rPr>
          <w:iCs/>
          <w:i/>
        </w:rPr>
        <w:t xml:space="preserve">Droste,</w:t>
      </w:r>
      <w:r>
        <w:rPr>
          <w:iCs/>
          <w:i/>
        </w:rPr>
        <w:t xml:space="preserve"> </w:t>
      </w:r>
      <w:r>
        <w:rPr>
          <w:iCs/>
          <w:i/>
        </w:rPr>
        <w:t xml:space="preserve">Salmi-Niklander 2019</w:t>
      </w:r>
      <w:r>
        <w:t xml:space="preserve">,</w:t>
      </w:r>
      <w:r>
        <w:t xml:space="preserve"> </w:t>
      </w:r>
      <w:r>
        <w:rPr>
          <w:iCs/>
          <w:i/>
        </w:rPr>
        <w:t xml:space="preserve">Davies, Fletcher 2014</w:t>
      </w:r>
      <w:r>
        <w:t xml:space="preserve">,</w:t>
      </w:r>
      <w:r>
        <w:rPr>
          <w:iCs/>
          <w:i/>
        </w:rPr>
        <w:t xml:space="preserve">De Vivo</w:t>
      </w:r>
      <w:r>
        <w:rPr>
          <w:iCs/>
          <w:i/>
        </w:rPr>
        <w:t xml:space="preserve"> </w:t>
      </w:r>
      <w:r>
        <w:rPr>
          <w:iCs/>
          <w:i/>
        </w:rPr>
        <w:t xml:space="preserve">2019</w:t>
      </w:r>
      <w:r>
        <w:t xml:space="preserve">). Later, from the early 1600s, handwritten news sheets were</w:t>
      </w:r>
      <w:r>
        <w:t xml:space="preserve"> </w:t>
      </w:r>
      <w:r>
        <w:t xml:space="preserve">complemented with printed news, though handwritten news continued to</w:t>
      </w:r>
      <w:r>
        <w:t xml:space="preserve"> </w:t>
      </w:r>
      <w:r>
        <w:t xml:space="preserve">play an important role until the mid 18th century</w:t>
      </w:r>
      <w:r>
        <w:rPr>
          <w:iCs/>
          <w:i/>
        </w:rPr>
        <w:t xml:space="preserve">Briggs, Burke</w:t>
      </w:r>
      <w:r>
        <w:rPr>
          <w:iCs/>
          <w:i/>
        </w:rPr>
        <w:t xml:space="preserve"> </w:t>
      </w:r>
      <w:r>
        <w:rPr>
          <w:iCs/>
          <w:i/>
        </w:rPr>
        <w:t xml:space="preserve">2010</w:t>
      </w:r>
      <w:r>
        <w:t xml:space="preserve">. News were collected in large urban centers (henceforth, news</w:t>
      </w:r>
      <w:r>
        <w:t xml:space="preserve"> </w:t>
      </w:r>
      <w:r>
        <w:t xml:space="preserve">hubs) of the continent by semi-professional newsagents; they assembled</w:t>
      </w:r>
      <w:r>
        <w:t xml:space="preserve"> </w:t>
      </w:r>
      <w:r>
        <w:t xml:space="preserve">single news items into handwritten news sheets</w:t>
      </w:r>
      <w:r>
        <w:t xml:space="preserve"> </w:t>
      </w:r>
      <w:r>
        <w:rPr>
          <w:iCs/>
          <w:i/>
        </w:rPr>
        <w:t xml:space="preserve">Droste,</w:t>
      </w:r>
      <w:r>
        <w:rPr>
          <w:iCs/>
          <w:i/>
        </w:rPr>
        <w:t xml:space="preserve"> </w:t>
      </w:r>
      <w:r>
        <w:rPr>
          <w:iCs/>
          <w:i/>
        </w:rPr>
        <w:t xml:space="preserve">Salmi-Niklander 2019</w:t>
      </w:r>
      <w:r>
        <w:t xml:space="preserve">. Hence each news sheet is a consecutive sequence</w:t>
      </w:r>
      <w:r>
        <w:t xml:space="preserve"> </w:t>
      </w:r>
      <w:r>
        <w:t xml:space="preserve">of news items that are organized into separate paragraphs. News agents,</w:t>
      </w:r>
      <w:r>
        <w:t xml:space="preserve"> </w:t>
      </w:r>
      <w:r>
        <w:t xml:space="preserve">who could be postmasters, merchants or even diplomats and ambassadors</w:t>
      </w:r>
      <w:r>
        <w:t xml:space="preserve"> </w:t>
      </w:r>
      <w:r>
        <w:t xml:space="preserve">residing abroad, sold their news sheets to a great variety of customers</w:t>
      </w:r>
      <w:r>
        <w:t xml:space="preserve"> </w:t>
      </w:r>
      <w:r>
        <w:t xml:space="preserve">including ducal courts and merchant houses such as for instance the</w:t>
      </w:r>
      <w:r>
        <w:t xml:space="preserve"> </w:t>
      </w:r>
      <w:r>
        <w:t xml:space="preserve">grand ducal court of the Medici in Florence and the Fuggers in Augsburg</w:t>
      </w:r>
      <w:r>
        <w:t xml:space="preserve"> </w:t>
      </w:r>
      <w:r>
        <w:t xml:space="preserve">(</w:t>
      </w:r>
      <w:r>
        <w:rPr>
          <w:iCs/>
          <w:i/>
        </w:rPr>
        <w:t xml:space="preserve">Infelise 2002</w:t>
      </w:r>
      <w:r>
        <w:t xml:space="preserve">,</w:t>
      </w:r>
      <w:r>
        <w:rPr>
          <w:iCs/>
          <w:i/>
        </w:rPr>
        <w:t xml:space="preserve">Bauer 2011</w:t>
      </w:r>
      <w:r>
        <w:t xml:space="preserve">). These news sheets were usually</w:t>
      </w:r>
      <w:r>
        <w:t xml:space="preserve"> </w:t>
      </w:r>
      <w:r>
        <w:t xml:space="preserve">compiled in the native language of the customers; hence, the Medici</w:t>
      </w:r>
      <w:r>
        <w:t xml:space="preserve"> </w:t>
      </w:r>
      <w:r>
        <w:t xml:space="preserve">received most of the news sheets in Italian and the Fuggers mainly read</w:t>
      </w:r>
      <w:r>
        <w:t xml:space="preserve"> </w:t>
      </w:r>
      <w:r>
        <w:t xml:space="preserve">news in German. What types of information handwritten news sheets spread</w:t>
      </w:r>
      <w:r>
        <w:t xml:space="preserve"> </w:t>
      </w:r>
      <w:r>
        <w:t xml:space="preserve">about women have not been studied, even though it is a relevant question</w:t>
      </w:r>
      <w:r>
        <w:t xml:space="preserve"> </w:t>
      </w:r>
      <w:r>
        <w:t xml:space="preserve">for historians. The broader relevance is given by scholarship’s efforts</w:t>
      </w:r>
      <w:r>
        <w:t xml:space="preserve"> </w:t>
      </w:r>
      <w:r>
        <w:t xml:space="preserve">to discover and present women’s representation in historical</w:t>
      </w:r>
      <w:r>
        <w:t xml:space="preserve"> </w:t>
      </w:r>
      <w:r>
        <w:t xml:space="preserve">sources</w:t>
      </w:r>
      <w:r>
        <w:rPr>
          <w:iCs/>
          <w:i/>
        </w:rPr>
        <w:t xml:space="preserve">Ross 2013</w:t>
      </w:r>
      <w:r>
        <w:t xml:space="preserve">.</w:t>
      </w:r>
    </w:p>
    <w:p>
      <w:pPr>
        <w:pStyle w:val="BodyText"/>
      </w:pPr>
      <w:r>
        <w:t xml:space="preserve">However, scholarship on early modern women history cannot answer the</w:t>
      </w:r>
      <w:r>
        <w:t xml:space="preserve"> </w:t>
      </w:r>
      <w:r>
        <w:t xml:space="preserve">question, to which extent the story of the woman ambassador was a</w:t>
      </w:r>
      <w:r>
        <w:t xml:space="preserve"> </w:t>
      </w:r>
      <w:r>
        <w:t xml:space="preserve">genuine novelty for contemporary readers. Recent scholarship focusing on</w:t>
      </w:r>
      <w:r>
        <w:t xml:space="preserve"> </w:t>
      </w:r>
      <w:r>
        <w:t xml:space="preserve">early modern women history studied the representation of women in a</w:t>
      </w:r>
      <w:r>
        <w:t xml:space="preserve"> </w:t>
      </w:r>
      <w:r>
        <w:t xml:space="preserve">great variety of sources, including letters, literary works, and court</w:t>
      </w:r>
      <w:r>
        <w:t xml:space="preserve"> </w:t>
      </w:r>
      <w:r>
        <w:t xml:space="preserve">records. For instance, topics, social activities and roles associated</w:t>
      </w:r>
      <w:r>
        <w:t xml:space="preserve"> </w:t>
      </w:r>
      <w:r>
        <w:t xml:space="preserve">with early modern women have been studied (</w:t>
      </w:r>
      <w:r>
        <w:rPr>
          <w:iCs/>
          <w:i/>
        </w:rPr>
        <w:t xml:space="preserve">Filosa 2022</w:t>
      </w:r>
      <w:r>
        <w:t xml:space="preserve">;</w:t>
      </w:r>
      <w:r>
        <w:t xml:space="preserve"> </w:t>
      </w:r>
      <w:r>
        <w:rPr>
          <w:iCs/>
          <w:i/>
        </w:rPr>
        <w:t xml:space="preserve">Brizio 2022</w:t>
      </w:r>
      <w:r>
        <w:t xml:space="preserve">). Recent scholarship of women’s history has also</w:t>
      </w:r>
      <w:r>
        <w:t xml:space="preserve"> </w:t>
      </w:r>
      <w:r>
        <w:t xml:space="preserve">challenged the traditional perception of early modern women as passive</w:t>
      </w:r>
      <w:r>
        <w:t xml:space="preserve"> </w:t>
      </w:r>
      <w:r>
        <w:t xml:space="preserve">protagonists of history (</w:t>
      </w:r>
      <w:r>
        <w:rPr>
          <w:iCs/>
          <w:i/>
        </w:rPr>
        <w:t xml:space="preserve">Wiesner-Hanks 2019</w:t>
      </w:r>
      <w:r>
        <w:t xml:space="preserve">). Through the</w:t>
      </w:r>
      <w:r>
        <w:t xml:space="preserve"> </w:t>
      </w:r>
      <w:r>
        <w:t xml:space="preserve">systematic study of historical records, historians have uncovered</w:t>
      </w:r>
      <w:r>
        <w:t xml:space="preserve"> </w:t>
      </w:r>
      <w:r>
        <w:t xml:space="preserve">different areas of woman agency and pointed out that woman agency was</w:t>
      </w:r>
      <w:r>
        <w:t xml:space="preserve"> </w:t>
      </w:r>
      <w:r>
        <w:t xml:space="preserve">not altogether exceptional. Women agency manifested in specific domains</w:t>
      </w:r>
      <w:r>
        <w:t xml:space="preserve"> </w:t>
      </w:r>
      <w:r>
        <w:t xml:space="preserve">of knowledge and skills such as medicine and household management, and</w:t>
      </w:r>
      <w:r>
        <w:t xml:space="preserve"> </w:t>
      </w:r>
      <w:r>
        <w:t xml:space="preserve">information gathering(</w:t>
      </w:r>
      <w:r>
        <w:rPr>
          <w:iCs/>
          <w:i/>
        </w:rPr>
        <w:t xml:space="preserve">Benson 2010</w:t>
      </w:r>
      <w:r>
        <w:t xml:space="preserve">;</w:t>
      </w:r>
      <w:r>
        <w:rPr>
          <w:iCs/>
          <w:i/>
        </w:rPr>
        <w:t xml:space="preserve">Davies, Fletcher 2014</w:t>
      </w:r>
      <w:r>
        <w:t xml:space="preserve">;</w:t>
      </w:r>
      <w:r>
        <w:t xml:space="preserve"> </w:t>
      </w:r>
      <w:r>
        <w:rPr>
          <w:iCs/>
          <w:i/>
        </w:rPr>
        <w:t xml:space="preserve">Davis, Davis 1995</w:t>
      </w:r>
      <w:r>
        <w:t xml:space="preserve">;</w:t>
      </w:r>
      <w:r>
        <w:rPr>
          <w:iCs/>
          <w:i/>
        </w:rPr>
        <w:t xml:space="preserve">Daybell 2011</w:t>
      </w:r>
      <w:r>
        <w:t xml:space="preserve">). Women did engage with</w:t>
      </w:r>
      <w:r>
        <w:t xml:space="preserve"> </w:t>
      </w:r>
      <w:r>
        <w:t xml:space="preserve">political and material culture, as well as with knowledge production and</w:t>
      </w:r>
      <w:r>
        <w:t xml:space="preserve"> </w:t>
      </w:r>
      <w:r>
        <w:t xml:space="preserve">they did shape the course of history. Throughout the early modern period</w:t>
      </w:r>
      <w:r>
        <w:t xml:space="preserve"> </w:t>
      </w:r>
      <w:r>
        <w:t xml:space="preserve">there were a number of powerful women, such as for instance the English</w:t>
      </w:r>
      <w:r>
        <w:t xml:space="preserve"> </w:t>
      </w:r>
      <w:r>
        <w:t xml:space="preserve">queen Elisabeth I. (1558 - 1603), who ruled entire countries. However,</w:t>
      </w:r>
      <w:r>
        <w:t xml:space="preserve"> </w:t>
      </w:r>
      <w:r>
        <w:t xml:space="preserve">students of women’s history have not surveyed handwritten news; unlike</w:t>
      </w:r>
      <w:r>
        <w:t xml:space="preserve"> </w:t>
      </w:r>
      <w:r>
        <w:t xml:space="preserve">news pamphlets, avvisi have not been studied from the perspective of</w:t>
      </w:r>
      <w:r>
        <w:t xml:space="preserve"> </w:t>
      </w:r>
      <w:r>
        <w:t xml:space="preserve">women’s history</w:t>
      </w:r>
      <w:r>
        <w:rPr>
          <w:iCs/>
          <w:i/>
        </w:rPr>
        <w:t xml:space="preserve">Warfield 2013</w:t>
      </w:r>
      <w:r>
        <w:t xml:space="preserve">. We do not therefore know what</w:t>
      </w:r>
      <w:r>
        <w:t xml:space="preserve"> </w:t>
      </w:r>
      <w:r>
        <w:t xml:space="preserve">representations of womanhood were conveyed in this important group of</w:t>
      </w:r>
      <w:r>
        <w:t xml:space="preserve"> </w:t>
      </w:r>
      <w:r>
        <w:t xml:space="preserve">historical sources. This exploratory study aims to contribute to women’s</w:t>
      </w:r>
      <w:r>
        <w:t xml:space="preserve"> </w:t>
      </w:r>
      <w:r>
        <w:t xml:space="preserve">history by addressing this lacuna.</w:t>
      </w:r>
    </w:p>
    <w:p>
      <w:pPr>
        <w:pStyle w:val="BodyText"/>
      </w:pPr>
      <w:r>
        <w:t xml:space="preserve">The lack of studies investigating women’s representation in early modern</w:t>
      </w:r>
      <w:r>
        <w:t xml:space="preserve"> </w:t>
      </w:r>
      <w:r>
        <w:t xml:space="preserve">handwritten news is due to the fact that these sources were not easy to</w:t>
      </w:r>
      <w:r>
        <w:t xml:space="preserve"> </w:t>
      </w:r>
      <w:r>
        <w:t xml:space="preserve">research until not long ago. Most of the surviving news sheets remained</w:t>
      </w:r>
      <w:r>
        <w:t xml:space="preserve"> </w:t>
      </w:r>
      <w:r>
        <w:t xml:space="preserve">unpublished and untranscribed in various archives and libraries of the</w:t>
      </w:r>
      <w:r>
        <w:t xml:space="preserve"> </w:t>
      </w:r>
      <w:r>
        <w:t xml:space="preserve">world. Recently, thanks to the Euronews Project</w:t>
      </w:r>
      <w:r>
        <w:t xml:space="preserve"> </w:t>
      </w:r>
      <w:r>
        <w:t xml:space="preserve">(https://euronewsproject.org) funded by the Irish Research Council and</w:t>
      </w:r>
      <w:r>
        <w:t xml:space="preserve"> </w:t>
      </w:r>
      <w:r>
        <w:t xml:space="preserve">to the Medici Archive Project (https://www.medici.org/) funded by the</w:t>
      </w:r>
      <w:r>
        <w:t xml:space="preserve"> </w:t>
      </w:r>
      <w:r>
        <w:t xml:space="preserve">Mellon Foundation, a large selection of transcribed Italian language</w:t>
      </w:r>
      <w:r>
        <w:t xml:space="preserve"> </w:t>
      </w:r>
      <w:r>
        <w:t xml:space="preserve">handwritten news sheets (a corpus of approximately 1250 news sheets and</w:t>
      </w:r>
      <w:r>
        <w:t xml:space="preserve"> </w:t>
      </w:r>
      <w:r>
        <w:t xml:space="preserve">10800 individual news items, see the description of data set below) from</w:t>
      </w:r>
      <w:r>
        <w:t xml:space="preserve"> </w:t>
      </w:r>
      <w:r>
        <w:t xml:space="preserve">the Florentine State Archive became publicly available on the MIA</w:t>
      </w:r>
      <w:r>
        <w:t xml:space="preserve"> </w:t>
      </w:r>
      <w:r>
        <w:t xml:space="preserve">platform and database (https://mia.medici.org/, last accessed 1</w:t>
      </w:r>
      <w:r>
        <w:t xml:space="preserve"> </w:t>
      </w:r>
      <w:r>
        <w:t xml:space="preserve">February, 2024). In this essay I will investigate this selection and I</w:t>
      </w:r>
      <w:r>
        <w:t xml:space="preserve"> </w:t>
      </w:r>
      <w:r>
        <w:t xml:space="preserve">will refer to it as the MIA-Euronews Corpus. Specifically, the main</w:t>
      </w:r>
      <w:r>
        <w:t xml:space="preserve"> </w:t>
      </w:r>
      <w:r>
        <w:t xml:space="preserve">focus of my investigation will be women and their representation in</w:t>
      </w:r>
      <w:r>
        <w:t xml:space="preserve"> </w:t>
      </w:r>
      <w:r>
        <w:t xml:space="preserve">early modern handwritten news sheets. The focus on representation is in</w:t>
      </w:r>
      <w:r>
        <w:t xml:space="preserve"> </w:t>
      </w:r>
      <w:r>
        <w:t xml:space="preserve">line with most recent developments in media history discovering women</w:t>
      </w:r>
      <w:r>
        <w:t xml:space="preserve"> </w:t>
      </w:r>
      <w:r>
        <w:t xml:space="preserve">representation in different modern media formats</w:t>
      </w:r>
      <w:r>
        <w:rPr>
          <w:iCs/>
          <w:i/>
        </w:rPr>
        <w:t xml:space="preserve">Ross 2013</w:t>
      </w:r>
      <w:r>
        <w:t xml:space="preserve">.</w:t>
      </w:r>
    </w:p>
    <w:p>
      <w:pPr>
        <w:pStyle w:val="BodyText"/>
      </w:pPr>
      <w:r>
        <w:t xml:space="preserve">However, this paper also has another key focus: methodology and</w:t>
      </w:r>
      <w:r>
        <w:t xml:space="preserve"> </w:t>
      </w:r>
      <w:r>
        <w:t xml:space="preserve">historiography of early modern handwritten news sheets. The MIA-Euronews</w:t>
      </w:r>
      <w:r>
        <w:t xml:space="preserve"> </w:t>
      </w:r>
      <w:r>
        <w:t xml:space="preserve">Corpus is just an immense and not representative sample of handwritten</w:t>
      </w:r>
      <w:r>
        <w:t xml:space="preserve"> </w:t>
      </w:r>
      <w:r>
        <w:t xml:space="preserve">news sheets that once circulated in early modern Europe. Given that no</w:t>
      </w:r>
      <w:r>
        <w:t xml:space="preserve"> </w:t>
      </w:r>
      <w:r>
        <w:t xml:space="preserve">explicit principles were followed by the team who aggregated it, the</w:t>
      </w:r>
      <w:r>
        <w:t xml:space="preserve"> </w:t>
      </w:r>
      <w:r>
        <w:t xml:space="preserve">MIA-Euronews Corpus is a random and somewhat ad hoc snapshot of the</w:t>
      </w:r>
      <w:r>
        <w:t xml:space="preserve"> </w:t>
      </w:r>
      <w:r>
        <w:t xml:space="preserve">vivid early modern news culture. In this sense, the MIA-Euronews Corpus</w:t>
      </w:r>
      <w:r>
        <w:t xml:space="preserve"> </w:t>
      </w:r>
      <w:r>
        <w:t xml:space="preserve">represents very well the heart of the methodological and historical</w:t>
      </w:r>
      <w:r>
        <w:t xml:space="preserve"> </w:t>
      </w:r>
      <w:r>
        <w:t xml:space="preserve">problem that the study of the early modern handwritten news sheet market</w:t>
      </w:r>
      <w:r>
        <w:t xml:space="preserve"> </w:t>
      </w:r>
      <w:r>
        <w:t xml:space="preserve">involves: the totality of early modern handwritten news sheets perished;</w:t>
      </w:r>
      <w:r>
        <w:t xml:space="preserve"> </w:t>
      </w:r>
      <w:r>
        <w:t xml:space="preserve">today there is a lost whole of these documents; as a result historians</w:t>
      </w:r>
      <w:r>
        <w:t xml:space="preserve"> </w:t>
      </w:r>
      <w:r>
        <w:t xml:space="preserve">can only work with incomplete snapshots. Since most of the time factors</w:t>
      </w:r>
      <w:r>
        <w:t xml:space="preserve"> </w:t>
      </w:r>
      <w:r>
        <w:t xml:space="preserve">determining which news sheets survived and which ones perished are</w:t>
      </w:r>
      <w:r>
        <w:t xml:space="preserve"> </w:t>
      </w:r>
      <w:r>
        <w:t xml:space="preserve">unknown, the existing news sheet collections seem to be random samples</w:t>
      </w:r>
      <w:r>
        <w:t xml:space="preserve"> </w:t>
      </w:r>
      <w:r>
        <w:t xml:space="preserve">from the lost whole. This leads to an important methodological and</w:t>
      </w:r>
      <w:r>
        <w:t xml:space="preserve"> </w:t>
      </w:r>
      <w:r>
        <w:t xml:space="preserve">historiographical question I will address as the secondary focus of my</w:t>
      </w:r>
      <w:r>
        <w:t xml:space="preserve"> </w:t>
      </w:r>
      <w:r>
        <w:t xml:space="preserve">paper: how can we explore a random sample of historical documents and</w:t>
      </w:r>
      <w:r>
        <w:t xml:space="preserve"> </w:t>
      </w:r>
      <w:r>
        <w:t xml:space="preserve">say something about the original and lost document collection from which</w:t>
      </w:r>
      <w:r>
        <w:t xml:space="preserve"> </w:t>
      </w:r>
      <w:r>
        <w:t xml:space="preserve">the random sample comes from? As part of the second focus of this paper,</w:t>
      </w:r>
      <w:r>
        <w:t xml:space="preserve"> </w:t>
      </w:r>
      <w:r>
        <w:t xml:space="preserve">I will show that we can still discover how randomness of incomplete</w:t>
      </w:r>
      <w:r>
        <w:t xml:space="preserve"> </w:t>
      </w:r>
      <w:r>
        <w:t xml:space="preserve">samples (from a lost whole) works, and based on this we can make</w:t>
      </w:r>
      <w:r>
        <w:t xml:space="preserve"> </w:t>
      </w:r>
      <w:r>
        <w:t xml:space="preserve">inferences about the lost whole itself.</w:t>
      </w:r>
    </w:p>
    <w:p>
      <w:pPr>
        <w:pStyle w:val="BodyText"/>
      </w:pPr>
      <w:r>
        <w:t xml:space="preserve">The surveying of lost historical documents and collections has recently</w:t>
      </w:r>
      <w:r>
        <w:t xml:space="preserve"> </w:t>
      </w:r>
      <w:r>
        <w:t xml:space="preserve">become an important area of historical research. Historians and digital</w:t>
      </w:r>
      <w:r>
        <w:t xml:space="preserve"> </w:t>
      </w:r>
      <w:r>
        <w:t xml:space="preserve">humanists have adopted methods from ecology and Bayesian statistics to</w:t>
      </w:r>
      <w:r>
        <w:t xml:space="preserve"> </w:t>
      </w:r>
      <w:r>
        <w:t xml:space="preserve">gather information about the size of once existing document collections</w:t>
      </w:r>
      <w:r>
        <w:t xml:space="preserve"> </w:t>
      </w:r>
      <w:r>
        <w:t xml:space="preserve">(</w:t>
      </w:r>
      <w:r>
        <w:rPr>
          <w:iCs/>
          <w:i/>
        </w:rPr>
        <w:t xml:space="preserve">Tiihonen, Tolonen, Lahti 2021</w:t>
      </w:r>
      <w:r>
        <w:t xml:space="preserve">;</w:t>
      </w:r>
      <w:r>
        <w:rPr>
          <w:iCs/>
          <w:i/>
        </w:rPr>
        <w:t xml:space="preserve">Riddell, Betancourt</w:t>
      </w:r>
      <w:r>
        <w:rPr>
          <w:iCs/>
          <w:i/>
        </w:rPr>
        <w:t xml:space="preserve"> </w:t>
      </w:r>
      <w:r>
        <w:rPr>
          <w:iCs/>
          <w:i/>
        </w:rPr>
        <w:t xml:space="preserve">2021</w:t>
      </w:r>
      <w:r>
        <w:t xml:space="preserve">;</w:t>
      </w:r>
      <w:r>
        <w:rPr>
          <w:iCs/>
          <w:i/>
        </w:rPr>
        <w:t xml:space="preserve">Kestemont, Karsdorp, de Bruijn, Driscoll, Kapitan, Ó</w:t>
      </w:r>
      <w:r>
        <w:rPr>
          <w:iCs/>
          <w:i/>
        </w:rPr>
        <w:t xml:space="preserve"> </w:t>
      </w:r>
      <w:r>
        <w:rPr>
          <w:iCs/>
          <w:i/>
        </w:rPr>
        <w:t xml:space="preserve">Macháin, Sawyer, Sleiderink, Chao 2022</w:t>
      </w:r>
      <w:r>
        <w:t xml:space="preserve">). For instance, Mike Kestemont</w:t>
      </w:r>
      <w:r>
        <w:t xml:space="preserve"> </w:t>
      </w:r>
      <w:r>
        <w:t xml:space="preserve">et al. have applied the so-called unseen species model to study the loss</w:t>
      </w:r>
      <w:r>
        <w:t xml:space="preserve"> </w:t>
      </w:r>
      <w:r>
        <w:t xml:space="preserve">of medieval narratives (</w:t>
      </w:r>
      <w:r>
        <w:rPr>
          <w:iCs/>
          <w:i/>
        </w:rPr>
        <w:t xml:space="preserve">Kestemont, Karsdorp, de Bruijn, Driscoll,</w:t>
      </w:r>
      <w:r>
        <w:rPr>
          <w:iCs/>
          <w:i/>
        </w:rPr>
        <w:t xml:space="preserve"> </w:t>
      </w:r>
      <w:r>
        <w:rPr>
          <w:iCs/>
          <w:i/>
        </w:rPr>
        <w:t xml:space="preserve">Kapitan, Ó Macháin, Sawyer, Sleiderink, Chao 2022</w:t>
      </w:r>
      <w:r>
        <w:t xml:space="preserve">). This paper aims to</w:t>
      </w:r>
      <w:r>
        <w:t xml:space="preserve"> </w:t>
      </w:r>
      <w:r>
        <w:t xml:space="preserve">contribute to this novel area of study, though its aim is not to gauge</w:t>
      </w:r>
      <w:r>
        <w:t xml:space="preserve"> </w:t>
      </w:r>
      <w:r>
        <w:t xml:space="preserve">the volume of once circulating early modern handwritten news sheets; it</w:t>
      </w:r>
      <w:r>
        <w:t xml:space="preserve"> </w:t>
      </w:r>
      <w:r>
        <w:t xml:space="preserve">rather aims to gather insights into the content of these lost documents.</w:t>
      </w:r>
    </w:p>
    <w:p>
      <w:pPr>
        <w:pStyle w:val="BodyText"/>
      </w:pPr>
      <w:r>
        <w:t xml:space="preserve">Due to the importance of the methodology underlying this paper, a</w:t>
      </w:r>
      <w:r>
        <w:t xml:space="preserve"> </w:t>
      </w:r>
      <w:r>
        <w:t xml:space="preserve">significant amount of space will be devoted to methodology, specifically</w:t>
      </w:r>
      <w:r>
        <w:t xml:space="preserve"> </w:t>
      </w:r>
      <w:r>
        <w:t xml:space="preserve">to the discussion of randomness and sampling. As part of this discussion</w:t>
      </w:r>
      <w:r>
        <w:t xml:space="preserve"> </w:t>
      </w:r>
      <w:r>
        <w:t xml:space="preserve">in the first part of the paper, I will outline the methodology (Random</w:t>
      </w:r>
      <w:r>
        <w:t xml:space="preserve"> </w:t>
      </w:r>
      <w:r>
        <w:t xml:space="preserve">Walks, Markovian simulation, Bayesian inference and semantic modeling) I</w:t>
      </w:r>
      <w:r>
        <w:t xml:space="preserve"> </w:t>
      </w:r>
      <w:r>
        <w:t xml:space="preserve">applied to address randomness; I will keep my explanation accessible to</w:t>
      </w:r>
      <w:r>
        <w:t xml:space="preserve"> </w:t>
      </w:r>
      <w:r>
        <w:t xml:space="preserve">non-specialist audiences and draw on a simplified thought experiment.</w:t>
      </w:r>
      <w:r>
        <w:t xml:space="preserve"> </w:t>
      </w:r>
      <w:r>
        <w:t xml:space="preserve">The goal of this thought experiment is to enable readers with limited or</w:t>
      </w:r>
      <w:r>
        <w:t xml:space="preserve"> </w:t>
      </w:r>
      <w:r>
        <w:t xml:space="preserve">no experience in statistics and computational modeling to form a basic</w:t>
      </w:r>
      <w:r>
        <w:t xml:space="preserve"> </w:t>
      </w:r>
      <w:r>
        <w:t xml:space="preserve">idea of the methodology applied. An indepth and technical discussion of</w:t>
      </w:r>
      <w:r>
        <w:t xml:space="preserve"> </w:t>
      </w:r>
      <w:r>
        <w:t xml:space="preserve">the methodology will be presented in the section called Implementation,</w:t>
      </w:r>
      <w:r>
        <w:t xml:space="preserve"> </w:t>
      </w:r>
      <w:r>
        <w:t xml:space="preserve">which follows the general conclusions of this paper.</w:t>
      </w:r>
    </w:p>
    <w:bookmarkStart w:id="24" w:name="research-questions"/>
    <w:p>
      <w:pPr>
        <w:pStyle w:val="Heading3"/>
      </w:pPr>
      <w:r>
        <w:t xml:space="preserve">Research questions</w:t>
      </w:r>
    </w:p>
    <w:bookmarkEnd w:id="24"/>
    <w:p>
      <w:pPr>
        <w:pStyle w:val="FirstParagraph"/>
      </w:pPr>
      <w:r>
        <w:t xml:space="preserve">My research questions come from previous research that has studied the</w:t>
      </w:r>
      <w:r>
        <w:t xml:space="preserve"> </w:t>
      </w:r>
      <w:r>
        <w:t xml:space="preserve">representation and agency of early modern women (</w:t>
      </w:r>
      <w:r>
        <w:rPr>
          <w:iCs/>
          <w:i/>
        </w:rPr>
        <w:t xml:space="preserve">Howell 2019</w:t>
      </w:r>
      <w:r>
        <w:t xml:space="preserve">;</w:t>
      </w:r>
      <w:r>
        <w:t xml:space="preserve"> </w:t>
      </w:r>
      <w:r>
        <w:rPr>
          <w:iCs/>
          <w:i/>
        </w:rPr>
        <w:t xml:space="preserve">Wiesner-Hanks 2020</w:t>
      </w:r>
      <w:r>
        <w:t xml:space="preserve">). Previous studies addressed broader questions</w:t>
      </w:r>
      <w:r>
        <w:t xml:space="preserve"> </w:t>
      </w:r>
      <w:r>
        <w:t xml:space="preserve">in the context of these themes. Here I address the same broader</w:t>
      </w:r>
      <w:r>
        <w:t xml:space="preserve"> </w:t>
      </w:r>
      <w:r>
        <w:t xml:space="preserve">questions focusing on handwritten news. Did handwritten news perpetuate</w:t>
      </w:r>
      <w:r>
        <w:t xml:space="preserve"> </w:t>
      </w:r>
      <w:r>
        <w:t xml:space="preserve">the essentially male order and dominance of early modern times? To which</w:t>
      </w:r>
      <w:r>
        <w:t xml:space="preserve"> </w:t>
      </w:r>
      <w:r>
        <w:t xml:space="preserve">extent did news give space to women and women’s action aiming to</w:t>
      </w:r>
      <w:r>
        <w:t xml:space="preserve"> </w:t>
      </w:r>
      <w:r>
        <w:t xml:space="preserve">challenge the male order? However, these questions need to be translated</w:t>
      </w:r>
      <w:r>
        <w:t xml:space="preserve"> </w:t>
      </w:r>
      <w:r>
        <w:t xml:space="preserve">into more specific questions that a data-driven exploration can answer.</w:t>
      </w:r>
      <w:r>
        <w:t xml:space="preserve"> </w:t>
      </w:r>
      <w:r>
        <w:t xml:space="preserve">In other words, the main question of how women were represented in early</w:t>
      </w:r>
      <w:r>
        <w:t xml:space="preserve"> </w:t>
      </w:r>
      <w:r>
        <w:t xml:space="preserve">modern handwritten news is to be operationalized through a number of</w:t>
      </w:r>
      <w:r>
        <w:t xml:space="preserve"> </w:t>
      </w:r>
      <w:r>
        <w:t xml:space="preserve">more descriptive questions.</w:t>
      </w:r>
    </w:p>
    <w:p>
      <w:pPr>
        <w:pStyle w:val="BodyText"/>
      </w:pPr>
      <w:r>
        <w:t xml:space="preserve">First, how often did contemporary readers hear about women? This</w:t>
      </w:r>
      <w:r>
        <w:t xml:space="preserve"> </w:t>
      </w:r>
      <w:r>
        <w:t xml:space="preserve">question implies further questions. Generally, who were the main</w:t>
      </w:r>
      <w:r>
        <w:t xml:space="preserve"> </w:t>
      </w:r>
      <w:r>
        <w:t xml:space="preserve">characters in the news world of the early modern period? What was the</w:t>
      </w:r>
      <w:r>
        <w:t xml:space="preserve"> </w:t>
      </w:r>
      <w:r>
        <w:t xml:space="preserve">social status of those women who occurred in the news? Second, if women</w:t>
      </w:r>
      <w:r>
        <w:t xml:space="preserve"> </w:t>
      </w:r>
      <w:r>
        <w:t xml:space="preserve">appear in the news, in what context are they mentioned? In other words,</w:t>
      </w:r>
      <w:r>
        <w:t xml:space="preserve"> </w:t>
      </w:r>
      <w:r>
        <w:t xml:space="preserve">what are those topics that are associated with women? Before answering</w:t>
      </w:r>
      <w:r>
        <w:t xml:space="preserve"> </w:t>
      </w:r>
      <w:r>
        <w:t xml:space="preserve">this question, I will address the question, what are the main themes in</w:t>
      </w:r>
      <w:r>
        <w:t xml:space="preserve"> </w:t>
      </w:r>
      <w:r>
        <w:t xml:space="preserve">the early modern news world? As a whole, answering these questions will</w:t>
      </w:r>
      <w:r>
        <w:t xml:space="preserve"> </w:t>
      </w:r>
      <w:r>
        <w:t xml:space="preserve">help understand not only the presence and representation of women in</w:t>
      </w:r>
      <w:r>
        <w:t xml:space="preserve"> </w:t>
      </w:r>
      <w:r>
        <w:t xml:space="preserve">early modern news; it will also offer fresh insights into the early</w:t>
      </w:r>
      <w:r>
        <w:t xml:space="preserve"> </w:t>
      </w:r>
      <w:r>
        <w:t xml:space="preserve">modern handwritten news culture.</w:t>
      </w:r>
    </w:p>
    <w:bookmarkStart w:id="25" w:name="limitations-of-this-study"/>
    <w:p>
      <w:pPr>
        <w:pStyle w:val="Heading3"/>
      </w:pPr>
      <w:r>
        <w:t xml:space="preserve">Limitations of this</w:t>
      </w:r>
      <w:r>
        <w:t xml:space="preserve"> </w:t>
      </w:r>
      <w:r>
        <w:t xml:space="preserve">study</w:t>
      </w:r>
    </w:p>
    <w:bookmarkEnd w:id="25"/>
    <w:p>
      <w:pPr>
        <w:pStyle w:val="FirstParagraph"/>
      </w:pPr>
      <w:r>
        <w:t xml:space="preserve">The new sheets I worked with cover a period of 200 years (see Figure 1)</w:t>
      </w:r>
      <w:r>
        <w:t xml:space="preserve"> </w:t>
      </w:r>
      <w:r>
        <w:t xml:space="preserve">and they arrived from a great variety of source locations (see Figure</w:t>
      </w:r>
      <w:r>
        <w:t xml:space="preserve"> </w:t>
      </w:r>
      <w:r>
        <w:t xml:space="preserve">2). These 200 years mark a particularly tumultuous period in Europe. The</w:t>
      </w:r>
      <w:r>
        <w:t xml:space="preserve"> </w:t>
      </w:r>
      <w:r>
        <w:t xml:space="preserve">early modern period witnessed not only an information revolution but</w:t>
      </w:r>
      <w:r>
        <w:t xml:space="preserve"> </w:t>
      </w:r>
      <w:r>
        <w:t xml:space="preserve">also other profound social and economic transformations and historical</w:t>
      </w:r>
      <w:r>
        <w:t xml:space="preserve"> </w:t>
      </w:r>
      <w:r>
        <w:t xml:space="preserve">events: the discovery of the new world, the Reformation and subsequent</w:t>
      </w:r>
      <w:r>
        <w:t xml:space="preserve"> </w:t>
      </w:r>
      <w:r>
        <w:t xml:space="preserve">religious divides, witch hunts and long lasting wars (30 year war, the</w:t>
      </w:r>
      <w:r>
        <w:t xml:space="preserve"> </w:t>
      </w:r>
      <w:r>
        <w:t xml:space="preserve">war against the Ottoman Empire, etc). Despite the urgent need to study</w:t>
      </w:r>
      <w:r>
        <w:t xml:space="preserve"> </w:t>
      </w:r>
      <w:r>
        <w:t xml:space="preserve">how the presence and the perception of women changed in space and time,</w:t>
      </w:r>
      <w:r>
        <w:t xml:space="preserve"> </w:t>
      </w:r>
      <w:r>
        <w:t xml:space="preserve">the diachronic and synchronic analysis of the MIA-Euronews Corpus will</w:t>
      </w:r>
      <w:r>
        <w:t xml:space="preserve"> </w:t>
      </w:r>
      <w:r>
        <w:t xml:space="preserve">be limited in this study. This is due to the fact that the corpus is not</w:t>
      </w:r>
      <w:r>
        <w:t xml:space="preserve"> </w:t>
      </w:r>
      <w:r>
        <w:t xml:space="preserve">balanced; yet, as Figure 1 and Figure 2 demonstrate, news sheets</w:t>
      </w:r>
      <w:r>
        <w:t xml:space="preserve"> </w:t>
      </w:r>
      <w:r>
        <w:t xml:space="preserve">available in the corpus are quite unevenly distributed in space and</w:t>
      </w:r>
      <w:r>
        <w:t xml:space="preserve"> </w:t>
      </w:r>
      <w:r>
        <w:t xml:space="preserve">time. I will therefore limit the diachronic and synchronic approaches to</w:t>
      </w:r>
      <w:r>
        <w:t xml:space="preserve"> </w:t>
      </w:r>
      <w:r>
        <w:t xml:space="preserve">the study of women’s presence or absence. In particular, I will compare</w:t>
      </w:r>
      <w:r>
        <w:t xml:space="preserve"> </w:t>
      </w:r>
      <w:r>
        <w:t xml:space="preserve">the presence or absence of women in two periods (before and after 1600)</w:t>
      </w:r>
      <w:r>
        <w:t xml:space="preserve"> </w:t>
      </w:r>
      <w:r>
        <w:t xml:space="preserve">and in the new sheets that came from the seven most important news hubs</w:t>
      </w:r>
      <w:r>
        <w:t xml:space="preserve"> </w:t>
      </w:r>
      <w:r>
        <w:t xml:space="preserve">in the MIA-Euronews Corpus: London, Naples, Rome, Milan, Venice, Vienna,</w:t>
      </w:r>
      <w:r>
        <w:t xml:space="preserve"> </w:t>
      </w:r>
      <w:r>
        <w:t xml:space="preserve">Antwerp (these arbitrary temporal boundaries are explained by the</w:t>
      </w:r>
      <w:r>
        <w:t xml:space="preserve"> </w:t>
      </w:r>
      <w:r>
        <w:t xml:space="preserve">unevennes of my dataset). By contrast, when studying the perception of</w:t>
      </w:r>
      <w:r>
        <w:t xml:space="preserve"> </w:t>
      </w:r>
      <w:r>
        <w:t xml:space="preserve">women, I will treat the corpus as one monolithic whole without detailing</w:t>
      </w:r>
      <w:r>
        <w:t xml:space="preserve"> </w:t>
      </w:r>
      <w:r>
        <w:t xml:space="preserve">regional differences; the diachronic and synchronic analysis of the</w:t>
      </w:r>
      <w:r>
        <w:t xml:space="preserve"> </w:t>
      </w:r>
      <w:r>
        <w:t xml:space="preserve">women’s perception will be accomplished once a more balanced data will</w:t>
      </w:r>
      <w:r>
        <w:t xml:space="preserve"> </w:t>
      </w:r>
      <w:r>
        <w:t xml:space="preserve">be available.</w:t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bookmarkStart w:id="26" w:name="methodology"/>
    <w:p>
      <w:pPr>
        <w:pStyle w:val="Heading2"/>
      </w:pPr>
      <w:r>
        <w:t xml:space="preserve">Methodology</w:t>
      </w:r>
    </w:p>
    <w:bookmarkEnd w:id="26"/>
    <w:bookmarkStart w:id="27" w:name="the-random-walker"/>
    <w:p>
      <w:pPr>
        <w:pStyle w:val="Heading3"/>
      </w:pPr>
      <w:r>
        <w:t xml:space="preserve">The random walker</w:t>
      </w:r>
    </w:p>
    <w:bookmarkEnd w:id="27"/>
    <w:p>
      <w:pPr>
        <w:pStyle w:val="FirstParagraph"/>
      </w:pPr>
      <w:r>
        <w:t xml:space="preserve">The story of the boldly acting woman ambassador is a random finding by</w:t>
      </w:r>
      <w:r>
        <w:t xml:space="preserve"> </w:t>
      </w:r>
      <w:r>
        <w:t xml:space="preserve">my colleague. This story is just one of those millions of stories that</w:t>
      </w:r>
      <w:r>
        <w:t xml:space="preserve"> </w:t>
      </w:r>
      <w:r>
        <w:t xml:space="preserve">the so-called Mediceo del Principato preserves. The Mediceo del</w:t>
      </w:r>
      <w:r>
        <w:t xml:space="preserve"> </w:t>
      </w:r>
      <w:r>
        <w:t xml:space="preserve">Principato is a gigantic archival division in the Florentine State</w:t>
      </w:r>
      <w:r>
        <w:t xml:space="preserve"> </w:t>
      </w:r>
      <w:r>
        <w:t xml:space="preserve">Archive (</w:t>
      </w:r>
      <w:r>
        <w:rPr>
          <w:iCs/>
          <w:i/>
        </w:rPr>
        <w:t xml:space="preserve">Pavone 1983</w:t>
      </w:r>
      <w:r>
        <w:t xml:space="preserve">); it incorporates the Medici family’s major</w:t>
      </w:r>
      <w:r>
        <w:t xml:space="preserve"> </w:t>
      </w:r>
      <w:r>
        <w:t xml:space="preserve">archive from the early modern period. Today, some 6500 archival units,</w:t>
      </w:r>
      <w:r>
        <w:t xml:space="preserve"> </w:t>
      </w:r>
      <w:r>
        <w:t xml:space="preserve">which occupy approximately one and half kilometers of shelf space, form</w:t>
      </w:r>
      <w:r>
        <w:t xml:space="preserve"> </w:t>
      </w:r>
      <w:r>
        <w:t xml:space="preserve">the core of the Mediceo del Principato. News sheets are dispersed</w:t>
      </w:r>
      <w:r>
        <w:t xml:space="preserve"> </w:t>
      </w:r>
      <w:r>
        <w:t xml:space="preserve">through these 6500 archival units. To understand the problem of</w:t>
      </w:r>
      <w:r>
        <w:t xml:space="preserve"> </w:t>
      </w:r>
      <w:r>
        <w:t xml:space="preserve">randomness and sampling, which are in the heart of this paper, consider</w:t>
      </w:r>
      <w:r>
        <w:t xml:space="preserve"> </w:t>
      </w:r>
      <w:r>
        <w:t xml:space="preserve">the following thought experiment.</w:t>
      </w:r>
    </w:p>
    <w:p>
      <w:pPr>
        <w:pStyle w:val="BodyText"/>
      </w:pPr>
      <w:r>
        <w:t xml:space="preserve">There is a person who is literally a random walker; he has two goals.</w:t>
      </w:r>
      <w:r>
        <w:t xml:space="preserve"> </w:t>
      </w:r>
      <w:r>
        <w:t xml:space="preserve">First, he aims to discover the presence and absence of women in the lost</w:t>
      </w:r>
      <w:r>
        <w:t xml:space="preserve"> </w:t>
      </w:r>
      <w:r>
        <w:t xml:space="preserve">corpus of early modern handwritten news sheets. Second, he would like to</w:t>
      </w:r>
      <w:r>
        <w:t xml:space="preserve"> </w:t>
      </w:r>
      <w:r>
        <w:t xml:space="preserve">map those contexts in which women were mentioned and understand the</w:t>
      </w:r>
      <w:r>
        <w:t xml:space="preserve"> </w:t>
      </w:r>
      <w:r>
        <w:t xml:space="preserve">representation of women in early modern handwritten news.</w:t>
      </w:r>
    </w:p>
    <w:p>
      <w:pPr>
        <w:pStyle w:val="BodyText"/>
      </w:pPr>
      <w:r>
        <w:t xml:space="preserve">The random walker therefore decides to wander around in the physical</w:t>
      </w:r>
      <w:r>
        <w:t xml:space="preserve"> </w:t>
      </w:r>
      <w:r>
        <w:t xml:space="preserve">spaces where the Mediceo del Principato is today housed. He keeps</w:t>
      </w:r>
      <w:r>
        <w:t xml:space="preserve"> </w:t>
      </w:r>
      <w:r>
        <w:t xml:space="preserve">opening boxes and folders containing handwritten news sheets. He finds</w:t>
      </w:r>
      <w:r>
        <w:t xml:space="preserve"> </w:t>
      </w:r>
      <w:r>
        <w:t xml:space="preserve">that sometimes women are mentioned in the news; sometimes there is</w:t>
      </w:r>
      <w:r>
        <w:t xml:space="preserve"> </w:t>
      </w:r>
      <w:r>
        <w:t xml:space="preserve">silence on them. As the random walker continues to explore news sheets,</w:t>
      </w:r>
      <w:r>
        <w:t xml:space="preserve"> </w:t>
      </w:r>
      <w:r>
        <w:t xml:space="preserve">he also finds that the type of information conveyed about women is in</w:t>
      </w:r>
      <w:r>
        <w:t xml:space="preserve"> </w:t>
      </w:r>
      <w:r>
        <w:t xml:space="preserve">constant change. Sometimes women act boldly; sometimes they are passive</w:t>
      </w:r>
      <w:r>
        <w:t xml:space="preserve"> </w:t>
      </w:r>
      <w:r>
        <w:t xml:space="preserve">agents of history; sometimes the random walker reads about noble women,</w:t>
      </w:r>
      <w:r>
        <w:t xml:space="preserve"> </w:t>
      </w:r>
      <w:r>
        <w:t xml:space="preserve">sometimes he reads about peasant women. The random walker realizes that</w:t>
      </w:r>
      <w:r>
        <w:t xml:space="preserve"> </w:t>
      </w:r>
      <w:r>
        <w:t xml:space="preserve">his effort to develop a firm understanding of women’s presence and</w:t>
      </w:r>
      <w:r>
        <w:t xml:space="preserve"> </w:t>
      </w:r>
      <w:r>
        <w:t xml:space="preserve">representation in handwritten news is hampered by an uncertainty rising</w:t>
      </w:r>
      <w:r>
        <w:t xml:space="preserve"> </w:t>
      </w:r>
      <w:r>
        <w:t xml:space="preserve">from many competing possibilities. With this uncertainty in mind, he</w:t>
      </w:r>
      <w:r>
        <w:t xml:space="preserve"> </w:t>
      </w:r>
      <w:r>
        <w:t xml:space="preserve">concludes that the presence and the absence of women in news sheets, as</w:t>
      </w:r>
      <w:r>
        <w:t xml:space="preserve"> </w:t>
      </w:r>
      <w:r>
        <w:t xml:space="preserve">well as the information about women, feature a high degree of</w:t>
      </w:r>
      <w:r>
        <w:t xml:space="preserve"> </w:t>
      </w:r>
      <w:r>
        <w:t xml:space="preserve">randomness. At the same time, he understands that this randomness is not</w:t>
      </w:r>
      <w:r>
        <w:t xml:space="preserve"> </w:t>
      </w:r>
      <w:r>
        <w:t xml:space="preserve">necessarily true randomness; his experience of randomness can be also</w:t>
      </w:r>
      <w:r>
        <w:t xml:space="preserve"> </w:t>
      </w:r>
      <w:r>
        <w:t xml:space="preserve">due to the fact that he has incomplete information about the history of</w:t>
      </w:r>
      <w:r>
        <w:t xml:space="preserve"> </w:t>
      </w:r>
      <w:r>
        <w:t xml:space="preserve">the Medici Archive, as well as about early modern women and news in</w:t>
      </w:r>
      <w:r>
        <w:t xml:space="preserve"> </w:t>
      </w:r>
      <w:r>
        <w:t xml:space="preserve">general.</w:t>
      </w:r>
    </w:p>
    <w:p>
      <w:pPr>
        <w:pStyle w:val="BodyText"/>
      </w:pPr>
      <w:r>
        <w:t xml:space="preserve">The</w:t>
      </w:r>
      <w:r>
        <w:t xml:space="preserve"> </w:t>
      </w:r>
      <w:r>
        <w:t xml:space="preserve">‘</w:t>
      </w:r>
      <w:r>
        <w:t xml:space="preserve">experience</w:t>
      </w:r>
      <w:r>
        <w:t xml:space="preserve">’</w:t>
      </w:r>
      <w:r>
        <w:t xml:space="preserve"> </w:t>
      </w:r>
      <w:r>
        <w:t xml:space="preserve">of randomness and uncertainty that the thought</w:t>
      </w:r>
      <w:r>
        <w:t xml:space="preserve"> </w:t>
      </w:r>
      <w:r>
        <w:t xml:space="preserve">experiment demonstrates is common among historians working with vast</w:t>
      </w:r>
      <w:r>
        <w:t xml:space="preserve"> </w:t>
      </w:r>
      <w:r>
        <w:t xml:space="preserve">amounts of documents in archives and libraries. Archival research often</w:t>
      </w:r>
      <w:r>
        <w:t xml:space="preserve"> </w:t>
      </w:r>
      <w:r>
        <w:t xml:space="preserve">depends on chance and in the presence of many possibilities it is</w:t>
      </w:r>
      <w:r>
        <w:t xml:space="preserve"> </w:t>
      </w:r>
      <w:r>
        <w:t xml:space="preserve">difficult to build a firm historical knowledge. Chris Wicham, an eminent</w:t>
      </w:r>
      <w:r>
        <w:t xml:space="preserve"> </w:t>
      </w:r>
      <w:r>
        <w:t xml:space="preserve">historian of early medieval Europe, summarized the randomness of</w:t>
      </w:r>
      <w:r>
        <w:t xml:space="preserve"> </w:t>
      </w:r>
      <w:r>
        <w:t xml:space="preserve">archives and libraries in an interview:</w:t>
      </w:r>
    </w:p>
    <w:p>
      <w:pPr>
        <w:pStyle w:val="BlockText"/>
      </w:pPr>
      <w:r>
        <w:t xml:space="preserve">Even in terms of going into a library – you see a whole series of</w:t>
      </w:r>
      <w:r>
        <w:t xml:space="preserve"> </w:t>
      </w:r>
      <w:r>
        <w:t xml:space="preserve">books, shelved in a particular way, and that combination is random. The</w:t>
      </w:r>
      <w:r>
        <w:t xml:space="preserve"> </w:t>
      </w:r>
      <w:r>
        <w:t xml:space="preserve">library as a whole is a random collection. The library, the archive in</w:t>
      </w:r>
      <w:r>
        <w:t xml:space="preserve"> </w:t>
      </w:r>
      <w:r>
        <w:t xml:space="preserve">that respect is a bit like the physical world.</w:t>
      </w:r>
      <w:r>
        <w:t xml:space="preserve"> </w:t>
      </w:r>
      <w:r>
        <w:t xml:space="preserve">(https://www.ox.ac.uk/research/research-in-conversation/randomness-and-order/chris-wickham,</w:t>
      </w:r>
      <w:r>
        <w:t xml:space="preserve"> </w:t>
      </w:r>
      <w:r>
        <w:t xml:space="preserve">accessed 1 February, 2024)</w:t>
      </w:r>
    </w:p>
    <w:p>
      <w:pPr>
        <w:pStyle w:val="FirstParagraph"/>
      </w:pPr>
      <w:r>
        <w:t xml:space="preserve">To which extent the randomness often experienced by historians working</w:t>
      </w:r>
      <w:r>
        <w:t xml:space="preserve"> </w:t>
      </w:r>
      <w:r>
        <w:t xml:space="preserve">in archives is true or it is only due to the fact that no one has an</w:t>
      </w:r>
      <w:r>
        <w:t xml:space="preserve"> </w:t>
      </w:r>
      <w:r>
        <w:t xml:space="preserve">overview of the complexity underlying millions of loosely organized</w:t>
      </w:r>
      <w:r>
        <w:t xml:space="preserve"> </w:t>
      </w:r>
      <w:r>
        <w:t xml:space="preserve">documents is an open question. This paper views randomness as perceived</w:t>
      </w:r>
      <w:r>
        <w:t xml:space="preserve"> </w:t>
      </w:r>
      <w:r>
        <w:t xml:space="preserve">and as a phenomenon that features unpredictability and uncertainty from</w:t>
      </w:r>
      <w:r>
        <w:t xml:space="preserve"> </w:t>
      </w:r>
      <w:r>
        <w:t xml:space="preserve">the perspective of the posterity. How the true randomness of archives</w:t>
      </w:r>
      <w:r>
        <w:t xml:space="preserve"> </w:t>
      </w:r>
      <w:r>
        <w:t xml:space="preserve">could be tested and distinguished from perceived randomness, i.e. from</w:t>
      </w:r>
      <w:r>
        <w:t xml:space="preserve"> </w:t>
      </w:r>
      <w:r>
        <w:t xml:space="preserve">posteriority’s inability to understand the manifold causes and patterns</w:t>
      </w:r>
      <w:r>
        <w:t xml:space="preserve"> </w:t>
      </w:r>
      <w:r>
        <w:t xml:space="preserve">underlying millions of documents, is subject of further research.</w:t>
      </w:r>
    </w:p>
    <w:p>
      <w:pPr>
        <w:pStyle w:val="BodyText"/>
      </w:pPr>
      <w:r>
        <w:t xml:space="preserve">We will continue the thought experiment and see how our random walker</w:t>
      </w:r>
      <w:r>
        <w:t xml:space="preserve"> </w:t>
      </w:r>
      <w:r>
        <w:t xml:space="preserve">copes with uncertainties related to women’s presence and representation</w:t>
      </w:r>
      <w:r>
        <w:t xml:space="preserve"> </w:t>
      </w:r>
      <w:r>
        <w:t xml:space="preserve">in early modern news. As the heart of the matter is the presence of many</w:t>
      </w:r>
      <w:r>
        <w:t xml:space="preserve"> </w:t>
      </w:r>
      <w:r>
        <w:t xml:space="preserve">competing possibilities unearthed throughout an archival research, we</w:t>
      </w:r>
      <w:r>
        <w:t xml:space="preserve"> </w:t>
      </w:r>
      <w:r>
        <w:t xml:space="preserve">will deal with computational methods capable of producing firm and</w:t>
      </w:r>
      <w:r>
        <w:t xml:space="preserve"> </w:t>
      </w:r>
      <w:r>
        <w:t xml:space="preserve">tangible information in the face of many possibilities. Specifically, we</w:t>
      </w:r>
      <w:r>
        <w:t xml:space="preserve"> </w:t>
      </w:r>
      <w:r>
        <w:t xml:space="preserve">will focus on three areas, presence and absence, narratives, semantics,</w:t>
      </w:r>
      <w:r>
        <w:t xml:space="preserve"> </w:t>
      </w:r>
      <w:r>
        <w:t xml:space="preserve">and see how the behavior of randomness underlying many competing</w:t>
      </w:r>
      <w:r>
        <w:t xml:space="preserve"> </w:t>
      </w:r>
      <w:r>
        <w:t xml:space="preserve">possibilities can be investigated and harnessed to build a stable</w:t>
      </w:r>
      <w:r>
        <w:t xml:space="preserve"> </w:t>
      </w:r>
      <w:r>
        <w:t xml:space="preserve">knowledge.</w:t>
      </w:r>
    </w:p>
    <w:bookmarkStart w:id="28" w:name="presence-and-absence-of-women"/>
    <w:p>
      <w:pPr>
        <w:pStyle w:val="Heading3"/>
      </w:pPr>
      <w:r>
        <w:t xml:space="preserve">Presence and absence of</w:t>
      </w:r>
      <w:r>
        <w:t xml:space="preserve"> </w:t>
      </w:r>
      <w:r>
        <w:t xml:space="preserve">women</w:t>
      </w:r>
    </w:p>
    <w:bookmarkEnd w:id="28"/>
    <w:p>
      <w:pPr>
        <w:pStyle w:val="FirstParagraph"/>
      </w:pPr>
      <w:r>
        <w:t xml:space="preserve">Next, the random worker focuses on women’s presence and absence in</w:t>
      </w:r>
      <w:r>
        <w:t xml:space="preserve"> </w:t>
      </w:r>
      <w:r>
        <w:t xml:space="preserve">handwritten news. As a first step, he decides to discover the entire</w:t>
      </w:r>
      <w:r>
        <w:t xml:space="preserve"> </w:t>
      </w:r>
      <w:r>
        <w:t xml:space="preserve">archive and keeps walking around until he has seen all the news sheets.</w:t>
      </w:r>
      <w:r>
        <w:t xml:space="preserve"> </w:t>
      </w:r>
      <w:r>
        <w:t xml:space="preserve">He carefully notes which ones mention women and which ones are silent on</w:t>
      </w:r>
      <w:r>
        <w:t xml:space="preserve"> </w:t>
      </w:r>
      <w:r>
        <w:t xml:space="preserve">them. Even though he now has a lot of information about women in the</w:t>
      </w:r>
      <w:r>
        <w:t xml:space="preserve"> </w:t>
      </w:r>
      <w:r>
        <w:t xml:space="preserve">news, he realizes the problem I have already discussed: the collection</w:t>
      </w:r>
      <w:r>
        <w:t xml:space="preserve"> </w:t>
      </w:r>
      <w:r>
        <w:t xml:space="preserve">of news sheets in the former Medici Archive is just an incomplete sample</w:t>
      </w:r>
      <w:r>
        <w:t xml:space="preserve"> </w:t>
      </w:r>
      <w:r>
        <w:t xml:space="preserve">from a lost corpus. More importantly, this sample is not-representative;</w:t>
      </w:r>
      <w:r>
        <w:t xml:space="preserve"> </w:t>
      </w:r>
      <w:r>
        <w:t xml:space="preserve">it is merely one possible snapshot of the original lost corpus, and in</w:t>
      </w:r>
      <w:r>
        <w:t xml:space="preserve"> </w:t>
      </w:r>
      <w:r>
        <w:t xml:space="preserve">this sense it is biased.</w:t>
      </w:r>
    </w:p>
    <w:p>
      <w:pPr>
        <w:pStyle w:val="BodyText"/>
      </w:pPr>
      <w:r>
        <w:t xml:space="preserve">As a second step, the random walker modifies his strategy to discover</w:t>
      </w:r>
      <w:r>
        <w:t xml:space="preserve"> </w:t>
      </w:r>
      <w:r>
        <w:t xml:space="preserve">the presence of women. He goes to the archive and randomly selects a</w:t>
      </w:r>
      <w:r>
        <w:t xml:space="preserve"> </w:t>
      </w:r>
      <w:r>
        <w:t xml:space="preserve">sample of 100 news sheets. He notes how many of them mention at least</w:t>
      </w:r>
      <w:r>
        <w:t xml:space="preserve"> </w:t>
      </w:r>
      <w:r>
        <w:t xml:space="preserve">one woman and continues to select further random samples of 100 news</w:t>
      </w:r>
      <w:r>
        <w:t xml:space="preserve"> </w:t>
      </w:r>
      <w:r>
        <w:t xml:space="preserve">sheets. After each round he notes the percentage of news sheets</w:t>
      </w:r>
      <w:r>
        <w:t xml:space="preserve"> </w:t>
      </w:r>
      <w:r>
        <w:t xml:space="preserve">mentioning women in the sub-sample and calculates the average percentage</w:t>
      </w:r>
      <w:r>
        <w:t xml:space="preserve"> </w:t>
      </w:r>
      <w:r>
        <w:t xml:space="preserve">in all previously seen sub-samples. (Notice that the percentage actually</w:t>
      </w:r>
      <w:r>
        <w:t xml:space="preserve"> </w:t>
      </w:r>
      <w:r>
        <w:t xml:space="preserve">indicates the probability of finding women in hundred randomly selected</w:t>
      </w:r>
      <w:r>
        <w:t xml:space="preserve"> </w:t>
      </w:r>
      <w:r>
        <w:t xml:space="preserve">news sheets). The random walker keeps wandering around and repeating</w:t>
      </w:r>
      <w:r>
        <w:t xml:space="preserve"> </w:t>
      </w:r>
      <w:r>
        <w:t xml:space="preserve">this task until he has seen all possible combinations of news sheets in</w:t>
      </w:r>
      <w:r>
        <w:t xml:space="preserve"> </w:t>
      </w:r>
      <w:r>
        <w:t xml:space="preserve">the former Medici Archive. Since the number of possible combinations is</w:t>
      </w:r>
      <w:r>
        <w:t xml:space="preserve"> </w:t>
      </w:r>
      <w:r>
        <w:t xml:space="preserve">extraordinarily large, his wandering will take almost forever.</w:t>
      </w:r>
    </w:p>
    <w:p>
      <w:pPr>
        <w:pStyle w:val="BodyText"/>
      </w:pPr>
      <w:r>
        <w:t xml:space="preserve">However, by the end he has important insights into the presence of women</w:t>
      </w:r>
      <w:r>
        <w:t xml:space="preserve"> </w:t>
      </w:r>
      <w:r>
        <w:t xml:space="preserve">in new sheets preserved in the Medici Archive. First, by uncovering the</w:t>
      </w:r>
      <w:r>
        <w:t xml:space="preserve"> </w:t>
      </w:r>
      <w:r>
        <w:t xml:space="preserve">probability of finding women in a given random combination of news</w:t>
      </w:r>
      <w:r>
        <w:t xml:space="preserve"> </w:t>
      </w:r>
      <w:r>
        <w:t xml:space="preserve">sheets, the random walker has an idea of</w:t>
      </w:r>
      <w:r>
        <w:t xml:space="preserve"> </w:t>
      </w:r>
      <w:r>
        <w:t xml:space="preserve">‘</w:t>
      </w:r>
      <w:r>
        <w:t xml:space="preserve">what would have happened</w:t>
      </w:r>
      <w:r>
        <w:t xml:space="preserve">’</w:t>
      </w:r>
      <w:r>
        <w:t xml:space="preserve"> </w:t>
      </w:r>
      <w:r>
        <w:t xml:space="preserve">if</w:t>
      </w:r>
      <w:r>
        <w:t xml:space="preserve"> </w:t>
      </w:r>
      <w:r>
        <w:t xml:space="preserve">only this combination had survived; in other words, he knows the</w:t>
      </w:r>
      <w:r>
        <w:t xml:space="preserve"> </w:t>
      </w:r>
      <w:r>
        <w:t xml:space="preserve">probability of women’s presence if only a given combination of news</w:t>
      </w:r>
      <w:r>
        <w:t xml:space="preserve"> </w:t>
      </w:r>
      <w:r>
        <w:t xml:space="preserve">sheets were available today. Second, once his quest for all possible</w:t>
      </w:r>
      <w:r>
        <w:t xml:space="preserve"> </w:t>
      </w:r>
      <w:r>
        <w:t xml:space="preserve">combinations exhausts, he knows about all possibilities: for instance,</w:t>
      </w:r>
      <w:r>
        <w:t xml:space="preserve"> </w:t>
      </w:r>
      <w:r>
        <w:t xml:space="preserve">women mentioned in 24 news sheets out of 100 randomly selected news</w:t>
      </w:r>
      <w:r>
        <w:t xml:space="preserve"> </w:t>
      </w:r>
      <w:r>
        <w:t xml:space="preserve">sheets, women mentioned in 50 news sheets out of 100 randomly selected</w:t>
      </w:r>
      <w:r>
        <w:t xml:space="preserve"> </w:t>
      </w:r>
      <w:r>
        <w:t xml:space="preserve">news sheets, and so on. He will also know about the relative likeliness</w:t>
      </w:r>
      <w:r>
        <w:t xml:space="preserve"> </w:t>
      </w:r>
      <w:r>
        <w:t xml:space="preserve">of each possibility. This is an understanding of how the randomness of</w:t>
      </w:r>
      <w:r>
        <w:t xml:space="preserve"> </w:t>
      </w:r>
      <w:r>
        <w:t xml:space="preserve">news sheets - preserved in the Medici Archive - in regard to women’s</w:t>
      </w:r>
      <w:r>
        <w:t xml:space="preserve"> </w:t>
      </w:r>
      <w:r>
        <w:t xml:space="preserve">presence and absence works. In practice, by randomly selecting</w:t>
      </w:r>
      <w:r>
        <w:t xml:space="preserve"> </w:t>
      </w:r>
      <w:r>
        <w:t xml:space="preserve">sub-samples of the news sheet collection in the Medici Archive, the</w:t>
      </w:r>
      <w:r>
        <w:t xml:space="preserve"> </w:t>
      </w:r>
      <w:r>
        <w:t xml:space="preserve">random walker discovers the collection from all possible angles and</w:t>
      </w:r>
      <w:r>
        <w:t xml:space="preserve"> </w:t>
      </w:r>
      <w:r>
        <w:t xml:space="preserve">systematically maps all possibilities. By synthetically creating</w:t>
      </w:r>
      <w:r>
        <w:t xml:space="preserve"> </w:t>
      </w:r>
      <w:r>
        <w:t xml:space="preserve">thousands of small - possible - subsamples, he goes beyond the original</w:t>
      </w:r>
      <w:r>
        <w:t xml:space="preserve"> </w:t>
      </w:r>
      <w:r>
        <w:t xml:space="preserve">dataset, which is just one possible snapshot of the lost corpus of early</w:t>
      </w:r>
      <w:r>
        <w:t xml:space="preserve"> </w:t>
      </w:r>
      <w:r>
        <w:t xml:space="preserve">modern handwritten news, and addresses the problem of bias.</w:t>
      </w:r>
    </w:p>
    <w:p>
      <w:pPr>
        <w:pStyle w:val="BodyText"/>
      </w:pPr>
      <w:r>
        <w:t xml:space="preserve">The random walker is only a thought experiment; wandering around in the</w:t>
      </w:r>
      <w:r>
        <w:t xml:space="preserve"> </w:t>
      </w:r>
      <w:r>
        <w:t xml:space="preserve">physical spaces where the former Medici Archive is today preserved for</w:t>
      </w:r>
      <w:r>
        <w:t xml:space="preserve"> </w:t>
      </w:r>
      <w:r>
        <w:t xml:space="preserve">thousands of hours and randomly opening boxes and folders are of course</w:t>
      </w:r>
      <w:r>
        <w:t xml:space="preserve"> </w:t>
      </w:r>
      <w:r>
        <w:t xml:space="preserve">not viable. I therefore implemented the thought experiment</w:t>
      </w:r>
      <w:r>
        <w:t xml:space="preserve"> </w:t>
      </w:r>
      <w:r>
        <w:t xml:space="preserve">algorithmically by letting the MIA-Euronews Corpus represent the Medici</w:t>
      </w:r>
      <w:r>
        <w:t xml:space="preserve"> </w:t>
      </w:r>
      <w:r>
        <w:t xml:space="preserve">Archive. My algorithmic implementation is based on the statistical</w:t>
      </w:r>
      <w:r>
        <w:t xml:space="preserve"> </w:t>
      </w:r>
      <w:r>
        <w:t xml:space="preserve">procedure of bootstrapping, also known as sampling with replacement</w:t>
      </w:r>
      <w:r>
        <w:t xml:space="preserve"> </w:t>
      </w:r>
      <w:r>
        <w:t xml:space="preserve">(</w:t>
      </w:r>
      <w:r>
        <w:rPr>
          <w:iCs/>
          <w:i/>
        </w:rPr>
        <w:t xml:space="preserve">Mooney, Mooney, Mooney, Duval, Duvall 1993</w:t>
      </w:r>
      <w:r>
        <w:t xml:space="preserve">). The algorithm</w:t>
      </w:r>
      <w:r>
        <w:t xml:space="preserve"> </w:t>
      </w:r>
      <w:r>
        <w:t xml:space="preserve">randomly fetched a set of 100 news sheets and a set of 100 individual</w:t>
      </w:r>
      <w:r>
        <w:t xml:space="preserve"> </w:t>
      </w:r>
      <w:r>
        <w:t xml:space="preserve">news items from the corpus. First, it reported the number of news sheets</w:t>
      </w:r>
      <w:r>
        <w:t xml:space="preserve"> </w:t>
      </w:r>
      <w:r>
        <w:t xml:space="preserve">in which women are present (henceforth, I will refer to this as random</w:t>
      </w:r>
      <w:r>
        <w:t xml:space="preserve"> </w:t>
      </w:r>
      <w:r>
        <w:t xml:space="preserve">sampling of news sheets). Second, it reported the number of news items</w:t>
      </w:r>
      <w:r>
        <w:t xml:space="preserve"> </w:t>
      </w:r>
      <w:r>
        <w:t xml:space="preserve">(again, a new sheet is a consecutive sequence of news items) that</w:t>
      </w:r>
      <w:r>
        <w:t xml:space="preserve"> </w:t>
      </w:r>
      <w:r>
        <w:t xml:space="preserve">mention women (henceforth, I will refer to this as random sampling of</w:t>
      </w:r>
      <w:r>
        <w:t xml:space="preserve"> </w:t>
      </w:r>
      <w:r>
        <w:t xml:space="preserve">news items). Third, it turned its findings into probabilities, i.e. into</w:t>
      </w:r>
      <w:r>
        <w:t xml:space="preserve"> </w:t>
      </w:r>
      <w:r>
        <w:t xml:space="preserve">the probability of finding women in the 100 randomly selected news</w:t>
      </w:r>
      <w:r>
        <w:t xml:space="preserve"> </w:t>
      </w:r>
      <w:r>
        <w:t xml:space="preserve">sheets and news items. The algorithm repeated these tasks until it had</w:t>
      </w:r>
      <w:r>
        <w:t xml:space="preserve"> </w:t>
      </w:r>
      <w:r>
        <w:t xml:space="preserve">seen all possible combinations of news sheets and news items (since the</w:t>
      </w:r>
      <w:r>
        <w:t xml:space="preserve"> </w:t>
      </w:r>
      <w:r>
        <w:t xml:space="preserve">algorithm started to converge relatively quickly, there was actually no</w:t>
      </w:r>
      <w:r>
        <w:t xml:space="preserve"> </w:t>
      </w:r>
      <w:r>
        <w:t xml:space="preserve">need to see all possible combinations; once the point of convergence</w:t>
      </w:r>
      <w:r>
        <w:t xml:space="preserve"> </w:t>
      </w:r>
      <w:r>
        <w:t xml:space="preserve">achieved, the algorithm did not give new information anymore). As a</w:t>
      </w:r>
      <w:r>
        <w:t xml:space="preserve"> </w:t>
      </w:r>
      <w:r>
        <w:t xml:space="preserve">result, the algorithm produced an overview of all possibilities (again,</w:t>
      </w:r>
      <w:r>
        <w:t xml:space="preserve"> </w:t>
      </w:r>
      <w:r>
        <w:t xml:space="preserve">for instance, women mentioned in 50 news sheets out of 100 randomly</w:t>
      </w:r>
      <w:r>
        <w:t xml:space="preserve"> </w:t>
      </w:r>
      <w:r>
        <w:t xml:space="preserve">selected news sheets) and their respective probabilities. In</w:t>
      </w:r>
      <w:r>
        <w:t xml:space="preserve"> </w:t>
      </w:r>
      <w:r>
        <w:t xml:space="preserve">mathematical terms, it resulted in a probability distribution that</w:t>
      </w:r>
      <w:r>
        <w:t xml:space="preserve"> </w:t>
      </w:r>
      <w:r>
        <w:t xml:space="preserve">rendered how the randomness of women’s presence and absence behaved in</w:t>
      </w:r>
      <w:r>
        <w:t xml:space="preserve"> </w:t>
      </w:r>
      <w:r>
        <w:t xml:space="preserve">the MIA-Euronews Corpus; the resulting probability distribution gave</w:t>
      </w:r>
      <w:r>
        <w:t xml:space="preserve"> </w:t>
      </w:r>
      <w:r>
        <w:t xml:space="preserve">rise to a firm knowledge of all possibilities.</w:t>
      </w:r>
    </w:p>
    <w:p>
      <w:pPr>
        <w:pStyle w:val="BodyText"/>
      </w:pPr>
      <w:r>
        <w:t xml:space="preserve">Additionally, I used this algorithmic procedure to explore the presence</w:t>
      </w:r>
      <w:r>
        <w:t xml:space="preserve"> </w:t>
      </w:r>
      <w:r>
        <w:t xml:space="preserve">of certain themes related to women in news (such as for instance</w:t>
      </w:r>
      <w:r>
        <w:t xml:space="preserve"> </w:t>
      </w:r>
      <w:r>
        <w:t xml:space="preserve">marriage), as well as to compare women’s presence in news coming from</w:t>
      </w:r>
      <w:r>
        <w:t xml:space="preserve"> </w:t>
      </w:r>
      <w:r>
        <w:t xml:space="preserve">different locations and in news compiled in different periods (before</w:t>
      </w:r>
      <w:r>
        <w:t xml:space="preserve"> </w:t>
      </w:r>
      <w:r>
        <w:t xml:space="preserve">and after 1600). Hence the algorithmic procedure helped me investigate</w:t>
      </w:r>
      <w:r>
        <w:t xml:space="preserve"> </w:t>
      </w:r>
      <w:r>
        <w:t xml:space="preserve">how some other external factors or variables (place and date of</w:t>
      </w:r>
      <w:r>
        <w:t xml:space="preserve"> </w:t>
      </w:r>
      <w:r>
        <w:t xml:space="preserve">compilation) might have influenced the absence or presence of women (see</w:t>
      </w:r>
      <w:r>
        <w:t xml:space="preserve"> </w:t>
      </w:r>
      <w:r>
        <w:t xml:space="preserve">below in the next Results section). As a whole, the algorithmic</w:t>
      </w:r>
      <w:r>
        <w:t xml:space="preserve"> </w:t>
      </w:r>
      <w:r>
        <w:t xml:space="preserve">implementation of the random walker thought experiment tackled the</w:t>
      </w:r>
      <w:r>
        <w:t xml:space="preserve"> </w:t>
      </w:r>
      <w:r>
        <w:t xml:space="preserve">randomness of women’s presence in the MIA-Euronews Corpus, as well as</w:t>
      </w:r>
      <w:r>
        <w:t xml:space="preserve"> </w:t>
      </w:r>
      <w:r>
        <w:t xml:space="preserve">the biased nature of the corpus. But how can we explore the way the</w:t>
      </w:r>
      <w:r>
        <w:t xml:space="preserve"> </w:t>
      </w:r>
      <w:r>
        <w:t xml:space="preserve">randomness of women’s presence might have worked in the lost whole of</w:t>
      </w:r>
      <w:r>
        <w:t xml:space="preserve"> </w:t>
      </w:r>
      <w:r>
        <w:t xml:space="preserve">once-existing early modern news sheets?</w:t>
      </w:r>
    </w:p>
    <w:p>
      <w:pPr>
        <w:pStyle w:val="BodyText"/>
      </w:pPr>
      <w:r>
        <w:t xml:space="preserve">To answer this question, I worked with two core assumptions deriving</w:t>
      </w:r>
      <w:r>
        <w:t xml:space="preserve"> </w:t>
      </w:r>
      <w:r>
        <w:t xml:space="preserve">from Bayesian statistics (</w:t>
      </w:r>
      <w:r>
        <w:rPr>
          <w:iCs/>
          <w:i/>
        </w:rPr>
        <w:t xml:space="preserve">Lo 1986</w:t>
      </w:r>
      <w:r>
        <w:t xml:space="preserve">). First, each random sample of</w:t>
      </w:r>
      <w:r>
        <w:t xml:space="preserve"> </w:t>
      </w:r>
      <w:r>
        <w:t xml:space="preserve">100 news sheets is related to the once existing but now lost whole.</w:t>
      </w:r>
      <w:r>
        <w:t xml:space="preserve"> </w:t>
      </w:r>
      <w:r>
        <w:t xml:space="preserve">Second, the</w:t>
      </w:r>
      <w:r>
        <w:t xml:space="preserve"> </w:t>
      </w:r>
      <w:r>
        <w:t xml:space="preserve">‘</w:t>
      </w:r>
      <w:r>
        <w:t xml:space="preserve">features</w:t>
      </w:r>
      <w:r>
        <w:t xml:space="preserve">’</w:t>
      </w:r>
      <w:r>
        <w:t xml:space="preserve"> </w:t>
      </w:r>
      <w:r>
        <w:t xml:space="preserve">of the lost whole determine the features of each</w:t>
      </w:r>
      <w:r>
        <w:t xml:space="preserve"> </w:t>
      </w:r>
      <w:r>
        <w:t xml:space="preserve">random sample. Of course, here we do not work with exact features but</w:t>
      </w:r>
      <w:r>
        <w:t xml:space="preserve"> </w:t>
      </w:r>
      <w:r>
        <w:t xml:space="preserve">with a range of possible outcomes and their respective probabilities -</w:t>
      </w:r>
      <w:r>
        <w:t xml:space="preserve"> </w:t>
      </w:r>
      <w:r>
        <w:t xml:space="preserve">again with probability distributions. The range of possible outcomes</w:t>
      </w:r>
      <w:r>
        <w:t xml:space="preserve"> </w:t>
      </w:r>
      <w:r>
        <w:t xml:space="preserve">that we discover by randomly sampling sets of 100 news sheets in the</w:t>
      </w:r>
      <w:r>
        <w:t xml:space="preserve"> </w:t>
      </w:r>
      <w:r>
        <w:t xml:space="preserve">MIA-Euronews Corpus are conditioned by women’s presence in the lost</w:t>
      </w:r>
      <w:r>
        <w:t xml:space="preserve"> </w:t>
      </w:r>
      <w:r>
        <w:t xml:space="preserve">whole. More technically speaking, women’s presence in the once existing</w:t>
      </w:r>
      <w:r>
        <w:t xml:space="preserve"> </w:t>
      </w:r>
      <w:r>
        <w:t xml:space="preserve">totality of circulating news sheets is a prior; this prior conditions</w:t>
      </w:r>
      <w:r>
        <w:t xml:space="preserve"> </w:t>
      </w:r>
      <w:r>
        <w:t xml:space="preserve">the evidence we find when randomly sampling sets of hundred news sheets</w:t>
      </w:r>
      <w:r>
        <w:t xml:space="preserve"> </w:t>
      </w:r>
      <w:r>
        <w:t xml:space="preserve">in the MIA-Euronews Corpus. Bayesian statistics offers an analytical</w:t>
      </w:r>
      <w:r>
        <w:t xml:space="preserve"> </w:t>
      </w:r>
      <w:r>
        <w:t xml:space="preserve">framework to make inferences about the prior based on the evidence we</w:t>
      </w:r>
      <w:r>
        <w:t xml:space="preserve"> </w:t>
      </w:r>
      <w:r>
        <w:t xml:space="preserve">have. The resulting knowledge about the prior is not an exact knowledge;</w:t>
      </w:r>
      <w:r>
        <w:t xml:space="preserve"> </w:t>
      </w:r>
      <w:r>
        <w:t xml:space="preserve">it is instead an estimate or an informed guess. The following</w:t>
      </w:r>
      <w:r>
        <w:t xml:space="preserve"> </w:t>
      </w:r>
      <w:r>
        <w:t xml:space="preserve">illustrative example makes this train of thought more intuitive.</w:t>
      </w:r>
    </w:p>
    <w:p>
      <w:pPr>
        <w:pStyle w:val="BodyText"/>
      </w:pPr>
      <w:r>
        <w:t xml:space="preserve">We have an unfair coin; the probability of head is 0.3 and the</w:t>
      </w:r>
      <w:r>
        <w:t xml:space="preserve"> </w:t>
      </w:r>
      <w:r>
        <w:t xml:space="preserve">probability of tail is 0.7. We are not aware of how biased the coin is;</w:t>
      </w:r>
      <w:r>
        <w:t xml:space="preserve"> </w:t>
      </w:r>
      <w:r>
        <w:t xml:space="preserve">this prior probability setting is hidden. We toss the coin a hundred</w:t>
      </w:r>
      <w:r>
        <w:t xml:space="preserve"> </w:t>
      </w:r>
      <w:r>
        <w:t xml:space="preserve">times. The evidence we get by tossing the coin is determined by the</w:t>
      </w:r>
      <w:r>
        <w:t xml:space="preserve"> </w:t>
      </w:r>
      <w:r>
        <w:t xml:space="preserve">prior probability setting. Determination means that the probability of</w:t>
      </w:r>
      <w:r>
        <w:t xml:space="preserve"> </w:t>
      </w:r>
      <w:r>
        <w:t xml:space="preserve">getting head will be around 0.3 and it cannot be 0.8 for instance.</w:t>
      </w:r>
      <w:r>
        <w:t xml:space="preserve"> </w:t>
      </w:r>
      <w:r>
        <w:t xml:space="preserve">Figure 3A shows the evidence we get throughout the tossing; Figure 3B</w:t>
      </w:r>
      <w:r>
        <w:t xml:space="preserve"> </w:t>
      </w:r>
      <w:r>
        <w:t xml:space="preserve">shows our respective guess about the prior probability setting. The</w:t>
      </w:r>
      <w:r>
        <w:t xml:space="preserve"> </w:t>
      </w:r>
      <w:r>
        <w:t xml:space="preserve">guess about the prior probability setting (Figure 3B) was calculated</w:t>
      </w:r>
      <w:r>
        <w:t xml:space="preserve"> </w:t>
      </w:r>
      <w:r>
        <w:t xml:space="preserve">from the evidence (Figure 3A) with the help of Bayesian inference</w:t>
      </w:r>
      <w:r>
        <w:t xml:space="preserve"> </w:t>
      </w:r>
      <w:r>
        <w:t xml:space="preserve">(</w:t>
      </w:r>
      <w:r>
        <w:rPr>
          <w:iCs/>
          <w:i/>
        </w:rPr>
        <w:t xml:space="preserve">Lo 1986</w:t>
      </w:r>
      <w:r>
        <w:t xml:space="preserve">). As Figure 3B shows, the information we have about the</w:t>
      </w:r>
      <w:r>
        <w:t xml:space="preserve"> </w:t>
      </w:r>
      <w:r>
        <w:t xml:space="preserve">prior probability setting is not a firm value; it is an estimate</w:t>
      </w:r>
      <w:r>
        <w:t xml:space="preserve"> </w:t>
      </w:r>
      <w:r>
        <w:t xml:space="preserve">represented by a range of possible outcomes (or a probability</w:t>
      </w:r>
      <w:r>
        <w:t xml:space="preserve"> </w:t>
      </w:r>
      <w:r>
        <w:t xml:space="preserve">distribution).</w:t>
      </w:r>
    </w:p>
    <w:p>
      <w:pPr>
        <w:pStyle w:val="BodyText"/>
      </w:pPr>
      <w:r>
        <w:t xml:space="preserve">Similarly, we can apply Bayesian inference to uncover the prior</w:t>
      </w:r>
      <w:r>
        <w:t xml:space="preserve"> </w:t>
      </w:r>
      <w:r>
        <w:t xml:space="preserve">probability setting (in the lost corpus) that must have determined</w:t>
      </w:r>
      <w:r>
        <w:t xml:space="preserve"> </w:t>
      </w:r>
      <w:r>
        <w:t xml:space="preserve">women’s presence in thousands of possible sub-samples created from the</w:t>
      </w:r>
      <w:r>
        <w:t xml:space="preserve"> </w:t>
      </w:r>
      <w:r>
        <w:t xml:space="preserve">MIA-Euronews Corpus. Figure 7 in the following section renders this</w:t>
      </w:r>
      <w:r>
        <w:t xml:space="preserve"> </w:t>
      </w:r>
      <w:r>
        <w:t xml:space="preserve">prior probability setting. This is an educated guess or an estimate of</w:t>
      </w:r>
      <w:r>
        <w:t xml:space="preserve"> </w:t>
      </w:r>
      <w:r>
        <w:t xml:space="preserve">women’s presence in the once existing total population of news sheets</w:t>
      </w:r>
      <w:r>
        <w:t xml:space="preserve"> </w:t>
      </w:r>
      <w:r>
        <w:t xml:space="preserve">(further technical details and the proof are discussed in the</w:t>
      </w:r>
      <w:r>
        <w:t xml:space="preserve"> </w:t>
      </w:r>
      <w:r>
        <w:t xml:space="preserve">Implementation section). This educated guess is not a firm value but</w:t>
      </w:r>
      <w:r>
        <w:t xml:space="preserve"> </w:t>
      </w:r>
      <w:r>
        <w:t xml:space="preserve">rather a range of possible outcomes (or a probability distribution).</w:t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bookmarkStart w:id="29" w:name="narratives"/>
    <w:p>
      <w:pPr>
        <w:pStyle w:val="Heading3"/>
      </w:pPr>
      <w:r>
        <w:t xml:space="preserve">Narratives</w:t>
      </w:r>
    </w:p>
    <w:bookmarkEnd w:id="29"/>
    <w:p>
      <w:pPr>
        <w:pStyle w:val="FirstParagraph"/>
      </w:pPr>
      <w:r>
        <w:t xml:space="preserve">Next, our random walker aims to discover those narrative contexts in</w:t>
      </w:r>
      <w:r>
        <w:t xml:space="preserve"> </w:t>
      </w:r>
      <w:r>
        <w:t xml:space="preserve">which women are discussed in the news. As discussed above, this also</w:t>
      </w:r>
      <w:r>
        <w:t xml:space="preserve"> </w:t>
      </w:r>
      <w:r>
        <w:t xml:space="preserve">features uncertainty from the perspective of the random walker. During</w:t>
      </w:r>
      <w:r>
        <w:t xml:space="preserve"> </w:t>
      </w:r>
      <w:r>
        <w:t xml:space="preserve">his discovery of the archive, he faces competing possibilities. His goal</w:t>
      </w:r>
      <w:r>
        <w:t xml:space="preserve"> </w:t>
      </w:r>
      <w:r>
        <w:t xml:space="preserve">is therefore to make the content of news sheets somehow predictable and</w:t>
      </w:r>
      <w:r>
        <w:t xml:space="preserve"> </w:t>
      </w:r>
      <w:r>
        <w:t xml:space="preserve">build a stable knowledge. If a news item mentions a woman, what are the</w:t>
      </w:r>
      <w:r>
        <w:t xml:space="preserve"> </w:t>
      </w:r>
      <w:r>
        <w:t xml:space="preserve">most likely words co-occurring with it? Similarly, what are those words</w:t>
      </w:r>
      <w:r>
        <w:t xml:space="preserve"> </w:t>
      </w:r>
      <w:r>
        <w:t xml:space="preserve">that are likely to precede or follow the mentioning of a woman?</w:t>
      </w:r>
    </w:p>
    <w:p>
      <w:pPr>
        <w:pStyle w:val="BodyText"/>
      </w:pPr>
      <w:r>
        <w:t xml:space="preserve">To answer these questions, he keeps reading the news sheets and</w:t>
      </w:r>
      <w:r>
        <w:t xml:space="preserve"> </w:t>
      </w:r>
      <w:r>
        <w:t xml:space="preserve">“</w:t>
      </w:r>
      <w:r>
        <w:t xml:space="preserve">learns</w:t>
      </w:r>
      <w:r>
        <w:t xml:space="preserve">”</w:t>
      </w:r>
      <w:r>
        <w:t xml:space="preserve"> </w:t>
      </w:r>
      <w:r>
        <w:t xml:space="preserve">the probabilities of how words follow each other. Based on</w:t>
      </w:r>
      <w:r>
        <w:t xml:space="preserve"> </w:t>
      </w:r>
      <w:r>
        <w:t xml:space="preserve">this knowledge, he starts to generate texts synthetically and observes</w:t>
      </w:r>
      <w:r>
        <w:t xml:space="preserve"> </w:t>
      </w:r>
      <w:r>
        <w:t xml:space="preserve">how the randomness of words following each other works. Throughout the</w:t>
      </w:r>
      <w:r>
        <w:t xml:space="preserve"> </w:t>
      </w:r>
      <w:r>
        <w:t xml:space="preserve">generation of texts, our random walker will at some point exhaust all</w:t>
      </w:r>
      <w:r>
        <w:t xml:space="preserve"> </w:t>
      </w:r>
      <w:r>
        <w:t xml:space="preserve">possibilities and he will learn the probability of each possibility. The</w:t>
      </w:r>
      <w:r>
        <w:t xml:space="preserve"> </w:t>
      </w:r>
      <w:r>
        <w:t xml:space="preserve">synthetic generation of texts is called simulation; it is a convenient</w:t>
      </w:r>
      <w:r>
        <w:t xml:space="preserve"> </w:t>
      </w:r>
      <w:r>
        <w:t xml:space="preserve">method to explore all possibilities of how information in a large</w:t>
      </w:r>
      <w:r>
        <w:t xml:space="preserve"> </w:t>
      </w:r>
      <w:r>
        <w:t xml:space="preserve">textual dataset can be articulated. If certain conditions are met,</w:t>
      </w:r>
      <w:r>
        <w:t xml:space="preserve"> </w:t>
      </w:r>
      <w:r>
        <w:t xml:space="preserve">simulation of texts reaches a stable state (aka equilibrium state)</w:t>
      </w:r>
      <w:r>
        <w:t xml:space="preserve"> </w:t>
      </w:r>
      <w:r>
        <w:t xml:space="preserve">resulting in a firm knowledge of all possible ways words can unfold,</w:t>
      </w:r>
      <w:r>
        <w:t xml:space="preserve"> </w:t>
      </w:r>
      <w:r>
        <w:t xml:space="preserve">including their respective probabilities. As discussed below, the stable</w:t>
      </w:r>
      <w:r>
        <w:t xml:space="preserve"> </w:t>
      </w:r>
      <w:r>
        <w:t xml:space="preserve">state reached throughout the simulation is a highly informative view</w:t>
      </w:r>
      <w:r>
        <w:t xml:space="preserve"> </w:t>
      </w:r>
      <w:r>
        <w:t xml:space="preserve">point where sample bias is mitigated.</w:t>
      </w:r>
    </w:p>
    <w:p>
      <w:pPr>
        <w:pStyle w:val="BodyText"/>
      </w:pPr>
      <w:r>
        <w:t xml:space="preserve">I implemented the procedure above on the MIA-Euronews Corpus by means of</w:t>
      </w:r>
      <w:r>
        <w:t xml:space="preserve"> </w:t>
      </w:r>
      <w:r>
        <w:t xml:space="preserve">a mathematical model named Markov Chain (</w:t>
      </w:r>
      <w:r>
        <w:rPr>
          <w:iCs/>
          <w:i/>
        </w:rPr>
        <w:t xml:space="preserve">Bini, Latouche, Meini</w:t>
      </w:r>
      <w:r>
        <w:rPr>
          <w:iCs/>
          <w:i/>
        </w:rPr>
        <w:t xml:space="preserve"> </w:t>
      </w:r>
      <w:r>
        <w:rPr>
          <w:iCs/>
          <w:i/>
        </w:rPr>
        <w:t xml:space="preserve">2005</w:t>
      </w:r>
      <w:r>
        <w:t xml:space="preserve">). First, the model</w:t>
      </w:r>
      <w:r>
        <w:t xml:space="preserve"> </w:t>
      </w:r>
      <w:r>
        <w:t xml:space="preserve">“</w:t>
      </w:r>
      <w:r>
        <w:t xml:space="preserve">learned</w:t>
      </w:r>
      <w:r>
        <w:t xml:space="preserve">”</w:t>
      </w:r>
      <w:r>
        <w:t xml:space="preserve"> </w:t>
      </w:r>
      <w:r>
        <w:t xml:space="preserve">the probabilities of how words</w:t>
      </w:r>
      <w:r>
        <w:t xml:space="preserve"> </w:t>
      </w:r>
      <w:r>
        <w:t xml:space="preserve">follow each other in the MIA-Euronews Corpus. Second, I run the Markov</w:t>
      </w:r>
      <w:r>
        <w:t xml:space="preserve"> </w:t>
      </w:r>
      <w:r>
        <w:t xml:space="preserve">Chain model, which is a form of simulation sometimes named random walk</w:t>
      </w:r>
      <w:r>
        <w:t xml:space="preserve"> </w:t>
      </w:r>
      <w:r>
        <w:t xml:space="preserve">in the literature (</w:t>
      </w:r>
      <w:r>
        <w:rPr>
          <w:iCs/>
          <w:i/>
        </w:rPr>
        <w:t xml:space="preserve">Blum 2020</w:t>
      </w:r>
      <w:r>
        <w:t xml:space="preserve">). In practice, when we run a Markov</w:t>
      </w:r>
      <w:r>
        <w:t xml:space="preserve"> </w:t>
      </w:r>
      <w:r>
        <w:t xml:space="preserve">Chain modeling the possible sequences of words in a large textual</w:t>
      </w:r>
      <w:r>
        <w:t xml:space="preserve"> </w:t>
      </w:r>
      <w:r>
        <w:t xml:space="preserve">collection, we synthetically generate texts (or possible subsamples)</w:t>
      </w:r>
      <w:r>
        <w:t xml:space="preserve"> </w:t>
      </w:r>
      <w:r>
        <w:t xml:space="preserve">consisting of millions of words. Again, the result exposes all possible</w:t>
      </w:r>
      <w:r>
        <w:t xml:space="preserve"> </w:t>
      </w:r>
      <w:r>
        <w:t xml:space="preserve">ways words in a large textual collection may unfold; it thus enables us</w:t>
      </w:r>
      <w:r>
        <w:t xml:space="preserve"> </w:t>
      </w:r>
      <w:r>
        <w:t xml:space="preserve">to observe how the randomness of words following each other in a given</w:t>
      </w:r>
      <w:r>
        <w:t xml:space="preserve"> </w:t>
      </w:r>
      <w:r>
        <w:t xml:space="preserve">textual collection works.</w:t>
      </w:r>
    </w:p>
    <w:p>
      <w:pPr>
        <w:pStyle w:val="BodyText"/>
      </w:pPr>
      <w:r>
        <w:t xml:space="preserve">The Markovian simulation brought about three pieces of information.</w:t>
      </w:r>
      <w:r>
        <w:t xml:space="preserve"> </w:t>
      </w:r>
      <w:r>
        <w:t xml:space="preserve">First, it revealed the overall or the stable state probability of a</w:t>
      </w:r>
      <w:r>
        <w:t xml:space="preserve"> </w:t>
      </w:r>
      <w:r>
        <w:t xml:space="preserve">given word in the MIA-Euronews Corpus; the overall probability of a word</w:t>
      </w:r>
      <w:r>
        <w:t xml:space="preserve"> </w:t>
      </w:r>
      <w:r>
        <w:t xml:space="preserve">also expresses its significance in the corpus (for further details see</w:t>
      </w:r>
      <w:r>
        <w:t xml:space="preserve"> </w:t>
      </w:r>
      <w:r>
        <w:t xml:space="preserve">the Implementation section). Hence, by calculating the overall</w:t>
      </w:r>
      <w:r>
        <w:t xml:space="preserve"> </w:t>
      </w:r>
      <w:r>
        <w:t xml:space="preserve">probability of certain words referring to women and other historical</w:t>
      </w:r>
      <w:r>
        <w:t xml:space="preserve"> </w:t>
      </w:r>
      <w:r>
        <w:t xml:space="preserve">actors, I could quantify the significance and importance of these words</w:t>
      </w:r>
      <w:r>
        <w:t xml:space="preserve"> </w:t>
      </w:r>
      <w:r>
        <w:t xml:space="preserve">(see Figure 4 and Figure 8 in Section 3 ). Then I manually clustered the</w:t>
      </w:r>
      <w:r>
        <w:t xml:space="preserve"> </w:t>
      </w:r>
      <w:r>
        <w:t xml:space="preserve">most significant words into units of distinct topics (see Figure 7).</w:t>
      </w:r>
      <w:r>
        <w:t xml:space="preserve"> </w:t>
      </w:r>
      <w:r>
        <w:t xml:space="preserve">Second, the Markovian simulation revealed the probability that a given</w:t>
      </w:r>
      <w:r>
        <w:t xml:space="preserve"> </w:t>
      </w:r>
      <w:r>
        <w:t xml:space="preserve">word follows or precedes another word (see Figure 10 and Figures 11 to</w:t>
      </w:r>
      <w:r>
        <w:t xml:space="preserve"> </w:t>
      </w:r>
      <w:r>
        <w:t xml:space="preserve">14 in Section 4), though this estimate can be inaccurate in case of very</w:t>
      </w:r>
      <w:r>
        <w:t xml:space="preserve"> </w:t>
      </w:r>
      <w:r>
        <w:t xml:space="preserve">infrequent terms. Hence I focused on salient and frequent associations.</w:t>
      </w:r>
      <w:r>
        <w:t xml:space="preserve"> </w:t>
      </w:r>
      <w:r>
        <w:t xml:space="preserve">In short, the Markovian approach helped explore the possible words</w:t>
      </w:r>
      <w:r>
        <w:t xml:space="preserve"> </w:t>
      </w:r>
      <w:r>
        <w:t xml:space="preserve">following or preceding terms denoting women, which in turn offered</w:t>
      </w:r>
      <w:r>
        <w:t xml:space="preserve"> </w:t>
      </w:r>
      <w:r>
        <w:t xml:space="preserve">insights into women’s representation in the corpus. Finally, the</w:t>
      </w:r>
      <w:r>
        <w:t xml:space="preserve"> </w:t>
      </w:r>
      <w:r>
        <w:t xml:space="preserve">Markovian simulation gave information about the strength of association</w:t>
      </w:r>
      <w:r>
        <w:t xml:space="preserve"> </w:t>
      </w:r>
      <w:r>
        <w:t xml:space="preserve">between words (see Figure 9 and Figures 15 to 18 in Section 4).</w:t>
      </w:r>
    </w:p>
    <w:p>
      <w:pPr>
        <w:pStyle w:val="BodyText"/>
      </w:pPr>
      <w:r>
        <w:t xml:space="preserve">With the approach described above I could investigate how information</w:t>
      </w:r>
      <w:r>
        <w:t xml:space="preserve"> </w:t>
      </w:r>
      <w:r>
        <w:t xml:space="preserve">surrounding women in early modern news is likely to unfold in</w:t>
      </w:r>
      <w:r>
        <w:t xml:space="preserve"> </w:t>
      </w:r>
      <w:r>
        <w:t xml:space="preserve">narratives. As opposed to other traditional - static - approaches (for</w:t>
      </w:r>
      <w:r>
        <w:t xml:space="preserve"> </w:t>
      </w:r>
      <w:r>
        <w:t xml:space="preserve">instance Pointwise Mutual Information) uncovering associative</w:t>
      </w:r>
      <w:r>
        <w:t xml:space="preserve"> </w:t>
      </w:r>
      <w:r>
        <w:t xml:space="preserve">relationships between words, the advantage of the Markovian approach is</w:t>
      </w:r>
      <w:r>
        <w:t xml:space="preserve"> </w:t>
      </w:r>
      <w:r>
        <w:t xml:space="preserve">its ability to model texts as dynamic systems, i.e. it lets us discover</w:t>
      </w:r>
      <w:r>
        <w:t xml:space="preserve"> </w:t>
      </w:r>
      <w:r>
        <w:t xml:space="preserve">all possible ways information is discussed in a large textual</w:t>
      </w:r>
      <w:r>
        <w:t xml:space="preserve"> </w:t>
      </w:r>
      <w:r>
        <w:t xml:space="preserve">collection. Most importantly, the Markovian simulation helps quantify</w:t>
      </w:r>
      <w:r>
        <w:t xml:space="preserve"> </w:t>
      </w:r>
      <w:r>
        <w:t xml:space="preserve">the probability of these possible ways. The Markovian simulation also</w:t>
      </w:r>
      <w:r>
        <w:t xml:space="preserve"> </w:t>
      </w:r>
      <w:r>
        <w:t xml:space="preserve">helps tackle the problem of bias; it enables us to go beyond an original</w:t>
      </w:r>
      <w:r>
        <w:t xml:space="preserve"> </w:t>
      </w:r>
      <w:r>
        <w:t xml:space="preserve">non-representative sample by synthetically producing further possible</w:t>
      </w:r>
      <w:r>
        <w:t xml:space="preserve"> </w:t>
      </w:r>
      <w:r>
        <w:t xml:space="preserve">sub-samples. Hence it helped get closer to the lost corpus of early</w:t>
      </w:r>
      <w:r>
        <w:t xml:space="preserve"> </w:t>
      </w:r>
      <w:r>
        <w:t xml:space="preserve">modern handwritten news. Finally, the Markovian simulation of a textual</w:t>
      </w:r>
      <w:r>
        <w:t xml:space="preserve"> </w:t>
      </w:r>
      <w:r>
        <w:t xml:space="preserve">collection shows the collection from a highly informative and less</w:t>
      </w:r>
      <w:r>
        <w:t xml:space="preserve"> </w:t>
      </w:r>
      <w:r>
        <w:t xml:space="preserve">biased viewpoint: stable state (aka equilibrium state).</w:t>
      </w:r>
    </w:p>
    <w:p>
      <w:pPr>
        <w:pStyle w:val="BodyText"/>
      </w:pPr>
      <w:r>
        <w:t xml:space="preserve">However, the Markovian approach did not produce an exhaustive set of</w:t>
      </w:r>
      <w:r>
        <w:t xml:space="preserve"> </w:t>
      </w:r>
      <w:r>
        <w:t xml:space="preserve">information about the possible meanings attached to womanhood in early</w:t>
      </w:r>
      <w:r>
        <w:t xml:space="preserve"> </w:t>
      </w:r>
      <w:r>
        <w:t xml:space="preserve">modern news. The heart of the matter is that meaning often remains tacit</w:t>
      </w:r>
      <w:r>
        <w:t xml:space="preserve"> </w:t>
      </w:r>
      <w:r>
        <w:t xml:space="preserve">and the Markovian approach cannot handle tacitness. Furthermore, it is</w:t>
      </w:r>
      <w:r>
        <w:t xml:space="preserve"> </w:t>
      </w:r>
      <w:r>
        <w:t xml:space="preserve">difficult to handle cases of polysemy and homonymy with the Markovian</w:t>
      </w:r>
      <w:r>
        <w:t xml:space="preserve"> </w:t>
      </w:r>
      <w:r>
        <w:t xml:space="preserve">approach. I therefore modeled the meaning of womanhood by reconstructing</w:t>
      </w:r>
      <w:r>
        <w:t xml:space="preserve"> </w:t>
      </w:r>
      <w:r>
        <w:t xml:space="preserve">the semantic space underlying the MIA-Euronews Corpus.</w:t>
      </w:r>
    </w:p>
    <w:bookmarkStart w:id="30" w:name="semantics"/>
    <w:p>
      <w:pPr>
        <w:pStyle w:val="Heading3"/>
      </w:pPr>
      <w:r>
        <w:t xml:space="preserve">Semantics</w:t>
      </w:r>
    </w:p>
    <w:bookmarkEnd w:id="30"/>
    <w:p>
      <w:pPr>
        <w:pStyle w:val="FirstParagraph"/>
      </w:pPr>
      <w:r>
        <w:t xml:space="preserve">The semantic space approach (</w:t>
      </w:r>
      <w:r>
        <w:rPr>
          <w:iCs/>
          <w:i/>
        </w:rPr>
        <w:t xml:space="preserve">Baroni, Lenci 2010</w:t>
      </w:r>
      <w:r>
        <w:t xml:space="preserve">) is based on an</w:t>
      </w:r>
      <w:r>
        <w:t xml:space="preserve"> </w:t>
      </w:r>
      <w:r>
        <w:t xml:space="preserve">old assumption: the meaning of a word lies in its relationship to other</w:t>
      </w:r>
      <w:r>
        <w:t xml:space="preserve"> </w:t>
      </w:r>
      <w:r>
        <w:t xml:space="preserve">terms (</w:t>
      </w:r>
      <w:r>
        <w:rPr>
          <w:iCs/>
          <w:i/>
        </w:rPr>
        <w:t xml:space="preserve">Wittgenstein 2010</w:t>
      </w:r>
      <w:r>
        <w:t xml:space="preserve">;</w:t>
      </w:r>
      <w:r>
        <w:t xml:space="preserve"> </w:t>
      </w:r>
      <w:r>
        <w:rPr>
          <w:iCs/>
          <w:i/>
        </w:rPr>
        <w:t xml:space="preserve">Harris 1954</w:t>
      </w:r>
      <w:r>
        <w:t xml:space="preserve">;</w:t>
      </w:r>
      <w:r>
        <w:t xml:space="preserve"> </w:t>
      </w:r>
      <w:r>
        <w:rPr>
          <w:iCs/>
          <w:i/>
        </w:rPr>
        <w:t xml:space="preserve">Firth 1949</w:t>
      </w:r>
      <w:r>
        <w:t xml:space="preserve">).</w:t>
      </w:r>
      <w:r>
        <w:t xml:space="preserve"> </w:t>
      </w:r>
      <w:r>
        <w:t xml:space="preserve">The set of all possible relationships between words in a given textual</w:t>
      </w:r>
      <w:r>
        <w:t xml:space="preserve"> </w:t>
      </w:r>
      <w:r>
        <w:t xml:space="preserve">corpus gives rise to a system of meaning underlying that corpus. We can</w:t>
      </w:r>
      <w:r>
        <w:t xml:space="preserve"> </w:t>
      </w:r>
      <w:r>
        <w:t xml:space="preserve">envisage this system of meaning as a high dimensional space populated by</w:t>
      </w:r>
      <w:r>
        <w:t xml:space="preserve"> </w:t>
      </w:r>
      <w:r>
        <w:t xml:space="preserve">words as</w:t>
      </w:r>
      <w:r>
        <w:t xml:space="preserve"> </w:t>
      </w:r>
      <w:r>
        <w:t xml:space="preserve">“</w:t>
      </w:r>
      <w:r>
        <w:t xml:space="preserve">points.</w:t>
      </w:r>
      <w:r>
        <w:t xml:space="preserve">”</w:t>
      </w:r>
      <w:r>
        <w:t xml:space="preserve"> </w:t>
      </w:r>
      <w:r>
        <w:t xml:space="preserve">In this high dimensional space connections between</w:t>
      </w:r>
      <w:r>
        <w:t xml:space="preserve"> </w:t>
      </w:r>
      <w:r>
        <w:t xml:space="preserve">terms do not imply bonds (as in a network); connections between terms</w:t>
      </w:r>
      <w:r>
        <w:t xml:space="preserve"> </w:t>
      </w:r>
      <w:r>
        <w:t xml:space="preserve">instead imply spatial proximity and positional similarity; if two terms</w:t>
      </w:r>
      <w:r>
        <w:t xml:space="preserve"> </w:t>
      </w:r>
      <w:r>
        <w:t xml:space="preserve">are closely related semantically, they are also close to each other in</w:t>
      </w:r>
      <w:r>
        <w:t xml:space="preserve"> </w:t>
      </w:r>
      <w:r>
        <w:t xml:space="preserve">the high dimensional space representing the semantic space and the</w:t>
      </w:r>
      <w:r>
        <w:t xml:space="preserve"> </w:t>
      </w:r>
      <w:r>
        <w:t xml:space="preserve">entire system of meaning. Further details about the process of</w:t>
      </w:r>
      <w:r>
        <w:t xml:space="preserve"> </w:t>
      </w:r>
      <w:r>
        <w:t xml:space="preserve">constructing a semantic space out of a textual corpus are discussed in</w:t>
      </w:r>
      <w:r>
        <w:t xml:space="preserve"> </w:t>
      </w:r>
      <w:r>
        <w:t xml:space="preserve">the Implementation section; here I limit the discussion to three broader</w:t>
      </w:r>
      <w:r>
        <w:t xml:space="preserve"> </w:t>
      </w:r>
      <w:r>
        <w:t xml:space="preserve">points.</w:t>
      </w:r>
    </w:p>
    <w:p>
      <w:pPr>
        <w:pStyle w:val="BodyText"/>
      </w:pPr>
      <w:r>
        <w:t xml:space="preserve">First, even though a semantic space has some similarities with the two</w:t>
      </w:r>
      <w:r>
        <w:t xml:space="preserve"> </w:t>
      </w:r>
      <w:r>
        <w:t xml:space="preserve">or three dimensional geometric spaces we are accustomed to, it is</w:t>
      </w:r>
      <w:r>
        <w:t xml:space="preserve"> </w:t>
      </w:r>
      <w:r>
        <w:t xml:space="preserve">fundamentally different. A semantic space is a vector space; words that</w:t>
      </w:r>
      <w:r>
        <w:t xml:space="preserve"> </w:t>
      </w:r>
      <w:r>
        <w:t xml:space="preserve">populate the semantic space are not points but vectors (often named word</w:t>
      </w:r>
      <w:r>
        <w:t xml:space="preserve"> </w:t>
      </w:r>
      <w:r>
        <w:t xml:space="preserve">vectors in the literature). Each word represented as a word vector has</w:t>
      </w:r>
      <w:r>
        <w:t xml:space="preserve"> </w:t>
      </w:r>
      <w:r>
        <w:t xml:space="preserve">certain mathematical features such as angle and magnitude. These</w:t>
      </w:r>
      <w:r>
        <w:t xml:space="preserve"> </w:t>
      </w:r>
      <w:r>
        <w:t xml:space="preserve">mathematical features are used to study how a given word is related to</w:t>
      </w:r>
      <w:r>
        <w:t xml:space="preserve"> </w:t>
      </w:r>
      <w:r>
        <w:t xml:space="preserve">other words, which ultimately gives information about the meaning of</w:t>
      </w:r>
      <w:r>
        <w:t xml:space="preserve"> </w:t>
      </w:r>
      <w:r>
        <w:t xml:space="preserve">that word in a textual corpus.</w:t>
      </w:r>
    </w:p>
    <w:p>
      <w:pPr>
        <w:pStyle w:val="BodyText"/>
      </w:pPr>
      <w:r>
        <w:t xml:space="preserve">Second, we cannot visualize a high dimensional semantic space; instead,</w:t>
      </w:r>
      <w:r>
        <w:t xml:space="preserve"> </w:t>
      </w:r>
      <w:r>
        <w:t xml:space="preserve">we project it into a lower - two or three - dimensional space. Through</w:t>
      </w:r>
      <w:r>
        <w:t xml:space="preserve"> </w:t>
      </w:r>
      <w:r>
        <w:t xml:space="preserve">these projections we can observe how words are semantically related to</w:t>
      </w:r>
      <w:r>
        <w:t xml:space="preserve"> </w:t>
      </w:r>
      <w:r>
        <w:t xml:space="preserve">each other (see Figure 19 in Section 4). A key advantage of the semantic</w:t>
      </w:r>
      <w:r>
        <w:t xml:space="preserve"> </w:t>
      </w:r>
      <w:r>
        <w:t xml:space="preserve">space approach is that it can show words not isolated but as parts of</w:t>
      </w:r>
      <w:r>
        <w:t xml:space="preserve"> </w:t>
      </w:r>
      <w:r>
        <w:t xml:space="preserve">groups or clusters; members of a given cluster are semantically related</w:t>
      </w:r>
      <w:r>
        <w:t xml:space="preserve"> </w:t>
      </w:r>
      <w:r>
        <w:t xml:space="preserve">and often form topics. You can observe clusters of semantically related</w:t>
      </w:r>
      <w:r>
        <w:t xml:space="preserve"> </w:t>
      </w:r>
      <w:r>
        <w:t xml:space="preserve">words on Figure 19 in Section 4.</w:t>
      </w:r>
    </w:p>
    <w:p>
      <w:pPr>
        <w:pStyle w:val="BodyText"/>
      </w:pPr>
      <w:r>
        <w:t xml:space="preserve">Third, the semantic space approach is an adequate method to visualize</w:t>
      </w:r>
      <w:r>
        <w:t xml:space="preserve"> </w:t>
      </w:r>
      <w:r>
        <w:t xml:space="preserve">the set of competing possibilities associated with a given set of words</w:t>
      </w:r>
      <w:r>
        <w:t xml:space="preserve"> </w:t>
      </w:r>
      <w:r>
        <w:t xml:space="preserve">(women terms in our case). Through the visualization of the semantic</w:t>
      </w:r>
      <w:r>
        <w:t xml:space="preserve"> </w:t>
      </w:r>
      <w:r>
        <w:t xml:space="preserve">space projected into lower dimensional space, we can observe these</w:t>
      </w:r>
      <w:r>
        <w:t xml:space="preserve"> </w:t>
      </w:r>
      <w:r>
        <w:t xml:space="preserve">possibilities and construct a firm knowledge.</w:t>
      </w:r>
    </w:p>
    <w:p>
      <w:pPr>
        <w:pStyle w:val="BodyText"/>
      </w:pPr>
      <w:r>
        <w:t xml:space="preserve">To sum up, the semantic space approach reveals those possible</w:t>
      </w:r>
      <w:r>
        <w:t xml:space="preserve"> </w:t>
      </w:r>
      <w:r>
        <w:t xml:space="preserve">connections that a word can have in a textual corpus. The possible</w:t>
      </w:r>
      <w:r>
        <w:t xml:space="preserve"> </w:t>
      </w:r>
      <w:r>
        <w:t xml:space="preserve">connections include synonymity, associative bonds, and relations to</w:t>
      </w:r>
      <w:r>
        <w:t xml:space="preserve"> </w:t>
      </w:r>
      <w:r>
        <w:t xml:space="preserve">larger clusters of semantically related words, or topics. In the context</w:t>
      </w:r>
      <w:r>
        <w:t xml:space="preserve"> </w:t>
      </w:r>
      <w:r>
        <w:t xml:space="preserve">of this research, the semantic space approach has helped address the</w:t>
      </w:r>
      <w:r>
        <w:t xml:space="preserve"> </w:t>
      </w:r>
      <w:r>
        <w:t xml:space="preserve">following questions. What are those groups of words that are related to</w:t>
      </w:r>
      <w:r>
        <w:t xml:space="preserve"> </w:t>
      </w:r>
      <w:r>
        <w:t xml:space="preserve">words denoting women in the MIA- Euronews Corpus? What do these groups</w:t>
      </w:r>
      <w:r>
        <w:t xml:space="preserve"> </w:t>
      </w:r>
      <w:r>
        <w:t xml:space="preserve">tell us about the representation of women in early modern news? What are</w:t>
      </w:r>
      <w:r>
        <w:t xml:space="preserve"> </w:t>
      </w:r>
      <w:r>
        <w:t xml:space="preserve">the topics that underline groups of words semantically related to women</w:t>
      </w:r>
      <w:r>
        <w:t xml:space="preserve"> </w:t>
      </w:r>
      <w:r>
        <w:t xml:space="preserve">in the MIA- Euronews Corpus? Similar questions can be raised about men</w:t>
      </w:r>
      <w:r>
        <w:t xml:space="preserve"> </w:t>
      </w:r>
      <w:r>
        <w:t xml:space="preserve">as well; the semantic analysis of men is the subject of my current and</w:t>
      </w:r>
      <w:r>
        <w:t xml:space="preserve"> </w:t>
      </w:r>
      <w:r>
        <w:t xml:space="preserve">future research; its discussion is therefore limited here. At the same</w:t>
      </w:r>
      <w:r>
        <w:t xml:space="preserve"> </w:t>
      </w:r>
      <w:r>
        <w:t xml:space="preserve">time, the drawback of the semantic space approach is that it does not</w:t>
      </w:r>
      <w:r>
        <w:t xml:space="preserve"> </w:t>
      </w:r>
      <w:r>
        <w:t xml:space="preserve">give easy access to the lost corpus of early modern handwritten news, a</w:t>
      </w:r>
      <w:r>
        <w:t xml:space="preserve"> </w:t>
      </w:r>
      <w:r>
        <w:t xml:space="preserve">problem that remains unsolved in this paper.</w:t>
      </w:r>
    </w:p>
    <w:bookmarkStart w:id="31" w:name="results-a-presence-of-women-in-the-news"/>
    <w:p>
      <w:pPr>
        <w:pStyle w:val="Heading2"/>
      </w:pPr>
      <w:r>
        <w:t xml:space="preserve">Results A: Presence of Women in the</w:t>
      </w:r>
      <w:r>
        <w:t xml:space="preserve"> </w:t>
      </w:r>
      <w:r>
        <w:t xml:space="preserve">News</w:t>
      </w:r>
    </w:p>
    <w:bookmarkEnd w:id="31"/>
    <w:p>
      <w:pPr>
        <w:pStyle w:val="FirstParagraph"/>
      </w:pPr>
      <w:r>
        <w:t xml:space="preserve">In 1618 there was an interesting exchange of letters between officials</w:t>
      </w:r>
      <w:r>
        <w:t xml:space="preserve"> </w:t>
      </w:r>
      <w:r>
        <w:t xml:space="preserve">of the Medici Court. The letter offers a rare glimpse into the news</w:t>
      </w:r>
      <w:r>
        <w:t xml:space="preserve"> </w:t>
      </w:r>
      <w:r>
        <w:t xml:space="preserve">consumption in the Medici court.</w:t>
      </w:r>
    </w:p>
    <w:p>
      <w:pPr>
        <w:pStyle w:val="BlockText"/>
      </w:pPr>
      <w:r>
        <w:t xml:space="preserve">Today after dining, the Most Serene Arch Duchess our Ladyship wants to</w:t>
      </w:r>
      <w:r>
        <w:t xml:space="preserve"> </w:t>
      </w:r>
      <w:r>
        <w:t xml:space="preserve">hear the reading of the newsletter from Venice. And Her Most Serene</w:t>
      </w:r>
      <w:r>
        <w:t xml:space="preserve"> </w:t>
      </w:r>
      <w:r>
        <w:t xml:space="preserve">Highness would be pleased if Your Lordship would secure their delivery</w:t>
      </w:r>
      <w:r>
        <w:t xml:space="preserve"> </w:t>
      </w:r>
      <w:r>
        <w:t xml:space="preserve">every week, writing to this effect to that friend so that he might say</w:t>
      </w:r>
      <w:r>
        <w:t xml:space="preserve"> </w:t>
      </w:r>
      <w:r>
        <w:t xml:space="preserve">how much he is to be given annually. (ASF MdP 4634, fo. 242; cited and</w:t>
      </w:r>
      <w:r>
        <w:t xml:space="preserve"> </w:t>
      </w:r>
      <w:r>
        <w:t xml:space="preserve">translated by</w:t>
      </w:r>
      <w:r>
        <w:t xml:space="preserve"> </w:t>
      </w:r>
      <w:r>
        <w:rPr>
          <w:iCs/>
          <w:i/>
        </w:rPr>
        <w:t xml:space="preserve">Barker 2016</w:t>
      </w:r>
      <w:r>
        <w:t xml:space="preserve">, pp. 726–727 )</w:t>
      </w:r>
    </w:p>
    <w:p>
      <w:pPr>
        <w:pStyle w:val="FirstParagraph"/>
      </w:pPr>
      <w:r>
        <w:t xml:space="preserve">The letter is referring to Maria Magdalena von Habsburg (1587 - 1631),</w:t>
      </w:r>
      <w:r>
        <w:t xml:space="preserve"> </w:t>
      </w:r>
      <w:r>
        <w:t xml:space="preserve">the consort of Cosimo II (1609-1621). Apparently, Maria Magdalena was an</w:t>
      </w:r>
      <w:r>
        <w:t xml:space="preserve"> </w:t>
      </w:r>
      <w:r>
        <w:t xml:space="preserve">eager reader of handwritten news. In this section, I will explore how</w:t>
      </w:r>
      <w:r>
        <w:t xml:space="preserve"> </w:t>
      </w:r>
      <w:r>
        <w:t xml:space="preserve">often she might have read about fellow women. The early modern</w:t>
      </w:r>
      <w:r>
        <w:t xml:space="preserve"> </w:t>
      </w:r>
      <w:r>
        <w:t xml:space="preserve">handwritten news world was populated by a great variety of actors such</w:t>
      </w:r>
      <w:r>
        <w:t xml:space="preserve"> </w:t>
      </w:r>
      <w:r>
        <w:t xml:space="preserve">as kings, ambassadors, and consorts. However, these actors were not</w:t>
      </w:r>
      <w:r>
        <w:t xml:space="preserve"> </w:t>
      </w:r>
      <w:r>
        <w:t xml:space="preserve">equally important protagonists. Figure 4 renders those personages who</w:t>
      </w:r>
      <w:r>
        <w:t xml:space="preserve"> </w:t>
      </w:r>
      <w:r>
        <w:t xml:space="preserve">are the most important on the news sheets of the Medici Archive. There</w:t>
      </w:r>
      <w:r>
        <w:t xml:space="preserve"> </w:t>
      </w:r>
      <w:r>
        <w:t xml:space="preserve">is a striking thing on Figure 6: women are significantly less important</w:t>
      </w:r>
      <w:r>
        <w:t xml:space="preserve"> </w:t>
      </w:r>
      <w:r>
        <w:t xml:space="preserve">than men (observe words such as donna (woman), moglie (wife), signora</w:t>
      </w:r>
      <w:r>
        <w:t xml:space="preserve"> </w:t>
      </w:r>
      <w:r>
        <w:t xml:space="preserve">(lady). This difference is even more striking if we compare word pairs</w:t>
      </w:r>
      <w:r>
        <w:t xml:space="preserve"> </w:t>
      </w:r>
      <w:r>
        <w:t xml:space="preserve">that have feminine and masculine forms. For instance, according to my</w:t>
      </w:r>
      <w:r>
        <w:t xml:space="preserve"> </w:t>
      </w:r>
      <w:r>
        <w:t xml:space="preserve">estimation, the probability that contemporary news mongers read about</w:t>
      </w:r>
      <w:r>
        <w:t xml:space="preserve"> </w:t>
      </w:r>
      <w:r>
        <w:t xml:space="preserve">sons was three times higher than the probability that they heard about</w:t>
      </w:r>
      <w:r>
        <w:t xml:space="preserve"> </w:t>
      </w:r>
      <w:r>
        <w:t xml:space="preserve">daughters. I found a similar pattern with other word pairs: brother</w:t>
      </w:r>
      <w:r>
        <w:t xml:space="preserve"> </w:t>
      </w:r>
      <w:r>
        <w:t xml:space="preserve">(fratello) - sister (sorella), duke (duca) - duchess (duchessa), man</w:t>
      </w:r>
      <w:r>
        <w:t xml:space="preserve"> </w:t>
      </w:r>
      <w:r>
        <w:t xml:space="preserve">(uomo) - woman (donna), she (lei) - he (lui). All this highlights the</w:t>
      </w:r>
      <w:r>
        <w:t xml:space="preserve"> </w:t>
      </w:r>
      <w:r>
        <w:t xml:space="preserve">dominance of male actors in the early modern handwritten news world.</w:t>
      </w:r>
    </w:p>
    <w:p>
      <w:pPr>
        <w:pStyle w:val="BodyText"/>
      </w:pPr>
      <w:r>
        <w:t xml:space="preserve">The process of random sampling described above uncovered a general</w:t>
      </w:r>
      <w:r>
        <w:t xml:space="preserve"> </w:t>
      </w:r>
      <w:r>
        <w:t xml:space="preserve">tendency. While news sheets tended to be silent about women, they almost</w:t>
      </w:r>
      <w:r>
        <w:t xml:space="preserve"> </w:t>
      </w:r>
      <w:r>
        <w:t xml:space="preserve">always mention men (see Figure 5 and Figure 6). More specifically, out</w:t>
      </w:r>
      <w:r>
        <w:t xml:space="preserve"> </w:t>
      </w:r>
      <w:r>
        <w:t xml:space="preserve">of hundred randomly selected news items, approximately fourteen news</w:t>
      </w:r>
      <w:r>
        <w:t xml:space="preserve"> </w:t>
      </w:r>
      <w:r>
        <w:t xml:space="preserve">items mention at least one woman; by contrast, approximately eighty-five</w:t>
      </w:r>
      <w:r>
        <w:t xml:space="preserve"> </w:t>
      </w:r>
      <w:r>
        <w:t xml:space="preserve">news items mention at least one man. At the same time, it is important</w:t>
      </w:r>
      <w:r>
        <w:t xml:space="preserve"> </w:t>
      </w:r>
      <w:r>
        <w:t xml:space="preserve">to emphasize that there was no complete silence about women. Early</w:t>
      </w:r>
      <w:r>
        <w:t xml:space="preserve"> </w:t>
      </w:r>
      <w:r>
        <w:t xml:space="preserve">modern news readers did not get much news about women in general but</w:t>
      </w:r>
      <w:r>
        <w:t xml:space="preserve"> </w:t>
      </w:r>
      <w:r>
        <w:t xml:space="preserve">they often heard about at least one woman when they read an entire news</w:t>
      </w:r>
      <w:r>
        <w:t xml:space="preserve"> </w:t>
      </w:r>
      <w:r>
        <w:t xml:space="preserve">sheet (see Figure 7).</w:t>
      </w:r>
    </w:p>
    <w:p>
      <w:pPr>
        <w:pStyle w:val="BodyText"/>
      </w:pPr>
      <w:r>
        <w:t xml:space="preserve">Even though there was no complete silence about women as a group, I</w:t>
      </w:r>
      <w:r>
        <w:t xml:space="preserve"> </w:t>
      </w:r>
      <w:r>
        <w:t xml:space="preserve">found that there was silence about non-elite women. My findings suggest</w:t>
      </w:r>
      <w:r>
        <w:t xml:space="preserve"> </w:t>
      </w:r>
      <w:r>
        <w:t xml:space="preserve">that early modern consumers of handwritten news overwhelmingly read</w:t>
      </w:r>
      <w:r>
        <w:t xml:space="preserve"> </w:t>
      </w:r>
      <w:r>
        <w:t xml:space="preserve">about women belonging to the elite (see Figure 4 and observe the small</w:t>
      </w:r>
      <w:r>
        <w:t xml:space="preserve"> </w:t>
      </w:r>
      <w:r>
        <w:t xml:space="preserve">size of the bubble representing the importance of donna (woman), a word</w:t>
      </w:r>
      <w:r>
        <w:t xml:space="preserve"> </w:t>
      </w:r>
      <w:r>
        <w:t xml:space="preserve">usually referring to women of lower social status).</w:t>
      </w:r>
    </w:p>
    <w:p>
      <w:pPr>
        <w:pStyle w:val="BodyText"/>
      </w:pPr>
      <w:r>
        <w:t xml:space="preserve">I also investigated whether the presence of women increased over time.</w:t>
      </w:r>
      <w:r>
        <w:t xml:space="preserve"> </w:t>
      </w:r>
      <w:r>
        <w:t xml:space="preserve">This uncovered that the presence of women did not change significantly</w:t>
      </w:r>
      <w:r>
        <w:t xml:space="preserve"> </w:t>
      </w:r>
      <w:r>
        <w:t xml:space="preserve">over time (see Figure 6). Similarly, I could not find any significant</w:t>
      </w:r>
      <w:r>
        <w:t xml:space="preserve"> </w:t>
      </w:r>
      <w:r>
        <w:t xml:space="preserve">variation when I compared the presence of women in news sheets that</w:t>
      </w:r>
      <w:r>
        <w:t xml:space="preserve"> </w:t>
      </w:r>
      <w:r>
        <w:t xml:space="preserve">arrived from different news hubs</w:t>
      </w:r>
    </w:p>
    <w:p>
      <w:pPr>
        <w:pStyle w:val="BodyText"/>
      </w:pPr>
      <w:r>
        <w:t xml:space="preserve">To summarize, Maria Magdalena von Habsburg did not hear a lot of news</w:t>
      </w:r>
      <w:r>
        <w:t xml:space="preserve"> </w:t>
      </w:r>
      <w:r>
        <w:t xml:space="preserve">related to women but she still learned something about women when she</w:t>
      </w:r>
      <w:r>
        <w:t xml:space="preserve"> </w:t>
      </w:r>
      <w:r>
        <w:t xml:space="preserve">read the news.</w:t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bookmarkStart w:id="32" w:name="Xba5bfc0087f546c5bfcfc3da3f305b1009180fd"/>
    <w:p>
      <w:pPr>
        <w:pStyle w:val="Heading2"/>
      </w:pPr>
      <w:r>
        <w:t xml:space="preserve">Results B: Central themes of early modern handwritten</w:t>
      </w:r>
      <w:r>
        <w:t xml:space="preserve"> </w:t>
      </w:r>
      <w:r>
        <w:t xml:space="preserve">news</w:t>
      </w:r>
    </w:p>
    <w:bookmarkEnd w:id="32"/>
    <w:p>
      <w:pPr>
        <w:pStyle w:val="FirstParagraph"/>
      </w:pPr>
      <w:r>
        <w:t xml:space="preserve">When consuming news, Maria Magdalena von Habsburg must have encountered</w:t>
      </w:r>
      <w:r>
        <w:t xml:space="preserve"> </w:t>
      </w:r>
      <w:r>
        <w:t xml:space="preserve">all sorts of information about the world. However, there must have been</w:t>
      </w:r>
      <w:r>
        <w:t xml:space="preserve"> </w:t>
      </w:r>
      <w:r>
        <w:t xml:space="preserve">certain themes that were particularly recurrent on the news sheets she</w:t>
      </w:r>
      <w:r>
        <w:t xml:space="preserve"> </w:t>
      </w:r>
      <w:r>
        <w:t xml:space="preserve">read. Generally speaking, news mongers today or back in the early modern</w:t>
      </w:r>
      <w:r>
        <w:t xml:space="preserve"> </w:t>
      </w:r>
      <w:r>
        <w:t xml:space="preserve">times tend to encounter similar types of information. Previous</w:t>
      </w:r>
      <w:r>
        <w:t xml:space="preserve"> </w:t>
      </w:r>
      <w:r>
        <w:t xml:space="preserve">scholarship came up with a variety of themes that were allegedly</w:t>
      </w:r>
      <w:r>
        <w:t xml:space="preserve"> </w:t>
      </w:r>
      <w:r>
        <w:t xml:space="preserve">prevalent in early modern news (</w:t>
      </w:r>
      <w:r>
        <w:rPr>
          <w:iCs/>
          <w:i/>
        </w:rPr>
        <w:t xml:space="preserve">Ettinghausen 2016</w:t>
      </w:r>
      <w:r>
        <w:t xml:space="preserve">):</w:t>
      </w:r>
    </w:p>
    <w:p>
      <w:pPr>
        <w:numPr>
          <w:ilvl w:val="0"/>
          <w:numId w:val="1002"/>
        </w:numPr>
      </w:pPr>
      <w:r>
        <w:t xml:space="preserve">international politics</w:t>
      </w:r>
    </w:p>
    <w:p>
      <w:pPr>
        <w:numPr>
          <w:ilvl w:val="0"/>
          <w:numId w:val="1003"/>
        </w:numPr>
      </w:pPr>
      <w:r>
        <w:t xml:space="preserve">war</w:t>
      </w:r>
    </w:p>
    <w:p>
      <w:pPr>
        <w:numPr>
          <w:ilvl w:val="0"/>
          <w:numId w:val="1004"/>
        </w:numPr>
      </w:pPr>
      <w:r>
        <w:t xml:space="preserve">social affairs (such as royal weddings, royal births and official</w:t>
      </w:r>
      <w:r>
        <w:t xml:space="preserve"> </w:t>
      </w:r>
      <w:r>
        <w:t xml:space="preserve">celebrations)</w:t>
      </w:r>
    </w:p>
    <w:p>
      <w:pPr>
        <w:numPr>
          <w:ilvl w:val="0"/>
          <w:numId w:val="1005"/>
        </w:numPr>
      </w:pPr>
      <w:r>
        <w:t xml:space="preserve">fires, miracles,</w:t>
      </w:r>
    </w:p>
    <w:p>
      <w:pPr>
        <w:numPr>
          <w:ilvl w:val="0"/>
          <w:numId w:val="1006"/>
        </w:numPr>
      </w:pPr>
      <w:r>
        <w:t xml:space="preserve">bloody crimes</w:t>
      </w:r>
    </w:p>
    <w:p>
      <w:pPr>
        <w:numPr>
          <w:ilvl w:val="0"/>
          <w:numId w:val="1007"/>
        </w:numPr>
      </w:pPr>
      <w:r>
        <w:t xml:space="preserve">catastrophes ( unusual weather, plagues)</w:t>
      </w:r>
    </w:p>
    <w:p>
      <w:pPr>
        <w:numPr>
          <w:ilvl w:val="0"/>
          <w:numId w:val="1008"/>
        </w:numPr>
      </w:pPr>
      <w:r>
        <w:t xml:space="preserve">court news (such as royal journeys, royal deaths and triumphal</w:t>
      </w:r>
      <w:r>
        <w:t xml:space="preserve"> </w:t>
      </w:r>
      <w:r>
        <w:t xml:space="preserve">entries, etc)</w:t>
      </w:r>
    </w:p>
    <w:p>
      <w:pPr>
        <w:numPr>
          <w:ilvl w:val="0"/>
          <w:numId w:val="1009"/>
        </w:numPr>
      </w:pPr>
      <w:r>
        <w:t xml:space="preserve">Church news</w:t>
      </w:r>
    </w:p>
    <w:p>
      <w:pPr>
        <w:numPr>
          <w:ilvl w:val="0"/>
          <w:numId w:val="1010"/>
        </w:numPr>
      </w:pPr>
      <w:r>
        <w:t xml:space="preserve">sensational news (monsters, distorted humans, etc)</w:t>
      </w:r>
    </w:p>
    <w:p>
      <w:pPr>
        <w:pStyle w:val="FirstParagraph"/>
      </w:pPr>
      <w:r>
        <w:t xml:space="preserve">However, earlier scholarship did not produce information about how</w:t>
      </w:r>
      <w:r>
        <w:t xml:space="preserve"> </w:t>
      </w:r>
      <w:r>
        <w:t xml:space="preserve">important these topics were. While some of them must have been</w:t>
      </w:r>
      <w:r>
        <w:t xml:space="preserve"> </w:t>
      </w:r>
      <w:r>
        <w:t xml:space="preserve">particularly recurrent, others were less frequent themes. Similarly, the</w:t>
      </w:r>
      <w:r>
        <w:t xml:space="preserve"> </w:t>
      </w:r>
      <w:r>
        <w:t xml:space="preserve">most important topics discussed in the context of women’s experience</w:t>
      </w:r>
      <w:r>
        <w:t xml:space="preserve"> </w:t>
      </w:r>
      <w:r>
        <w:t xml:space="preserve">have also remained unknown. In this section, I will therefore reveal the</w:t>
      </w:r>
      <w:r>
        <w:t xml:space="preserve"> </w:t>
      </w:r>
      <w:r>
        <w:t xml:space="preserve">most important topics of news in the MIA-Euronews Corpus, as well as</w:t>
      </w:r>
      <w:r>
        <w:t xml:space="preserve"> </w:t>
      </w:r>
      <w:r>
        <w:t xml:space="preserve">their relationship to women and women’s experience in the early modern</w:t>
      </w:r>
      <w:r>
        <w:t xml:space="preserve"> </w:t>
      </w:r>
      <w:r>
        <w:t xml:space="preserve">period. This discovery process will be supported by the analysis of</w:t>
      </w:r>
      <w:r>
        <w:t xml:space="preserve"> </w:t>
      </w:r>
      <w:r>
        <w:t xml:space="preserve">those words that are strongly associated with women, as well as by the</w:t>
      </w:r>
      <w:r>
        <w:t xml:space="preserve"> </w:t>
      </w:r>
      <w:r>
        <w:t xml:space="preserve">study of the semantic space underlying terms denoting women. Figure 19</w:t>
      </w:r>
      <w:r>
        <w:t xml:space="preserve"> </w:t>
      </w:r>
      <w:r>
        <w:t xml:space="preserve">renders this semantic space and shows those groups of words to which</w:t>
      </w:r>
      <w:r>
        <w:t xml:space="preserve"> </w:t>
      </w:r>
      <w:r>
        <w:t xml:space="preserve">women terms are semantically related.</w:t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bookmarkStart w:id="33" w:name="movement-in-the-geographical-space"/>
    <w:p>
      <w:pPr>
        <w:pStyle w:val="Heading3"/>
      </w:pPr>
      <w:r>
        <w:t xml:space="preserve">Movement in the geographical</w:t>
      </w:r>
      <w:r>
        <w:t xml:space="preserve"> </w:t>
      </w:r>
      <w:r>
        <w:t xml:space="preserve">space</w:t>
      </w:r>
    </w:p>
    <w:bookmarkEnd w:id="33"/>
    <w:p>
      <w:pPr>
        <w:pStyle w:val="FirstParagraph"/>
      </w:pPr>
      <w:r>
        <w:t xml:space="preserve">In August of 1551 the Medici court received a news sheet from Vienna</w:t>
      </w:r>
      <w:r>
        <w:t xml:space="preserve"> </w:t>
      </w:r>
      <w:r>
        <w:t xml:space="preserve">(ASF MdP, 4572) giving notice about the departure of Duke Ferdinand of</w:t>
      </w:r>
      <w:r>
        <w:t xml:space="preserve"> </w:t>
      </w:r>
      <w:r>
        <w:t xml:space="preserve">Austria (Holy Roman Emperor, 1556 - 1564) to Boemia. The same news sheet</w:t>
      </w:r>
      <w:r>
        <w:t xml:space="preserve"> </w:t>
      </w:r>
      <w:r>
        <w:t xml:space="preserve">also informed its readers about the leaving of the Hungarian aristocrat,</w:t>
      </w:r>
      <w:r>
        <w:t xml:space="preserve"> </w:t>
      </w:r>
      <w:r>
        <w:t xml:space="preserve">Tamas Nadasdy, to his castles. The news sheet from Vienna typifies the</w:t>
      </w:r>
      <w:r>
        <w:t xml:space="preserve"> </w:t>
      </w:r>
      <w:r>
        <w:t xml:space="preserve">single most important theme in the MIA- Euronews Corpus, and most</w:t>
      </w:r>
      <w:r>
        <w:t xml:space="preserve"> </w:t>
      </w:r>
      <w:r>
        <w:t xml:space="preserve">probably in early modern handwritten new sheets in general. This is the</w:t>
      </w:r>
      <w:r>
        <w:t xml:space="preserve"> </w:t>
      </w:r>
      <w:r>
        <w:t xml:space="preserve">movement of historical actors and goods in the geographical space. Early</w:t>
      </w:r>
      <w:r>
        <w:t xml:space="preserve"> </w:t>
      </w:r>
      <w:r>
        <w:t xml:space="preserve">modern news extensively reported about the arrivals, the departures, and</w:t>
      </w:r>
      <w:r>
        <w:t xml:space="preserve"> </w:t>
      </w:r>
      <w:r>
        <w:t xml:space="preserve">the returns of historical actors such as sovereigns, churchmen, and</w:t>
      </w:r>
      <w:r>
        <w:t xml:space="preserve"> </w:t>
      </w:r>
      <w:r>
        <w:t xml:space="preserve">ambassadors. News about the arrival of messengers and ships with</w:t>
      </w:r>
      <w:r>
        <w:t xml:space="preserve"> </w:t>
      </w:r>
      <w:r>
        <w:t xml:space="preserve">precious cargo were also recurrent. With road conditions dramatically</w:t>
      </w:r>
      <w:r>
        <w:t xml:space="preserve"> </w:t>
      </w:r>
      <w:r>
        <w:t xml:space="preserve">improving and with courts frequently traveling between summer and winter</w:t>
      </w:r>
      <w:r>
        <w:t xml:space="preserve"> </w:t>
      </w:r>
      <w:r>
        <w:t xml:space="preserve">residences, the early modern period was a world in movement</w:t>
      </w:r>
      <w:r>
        <w:t xml:space="preserve"> </w:t>
      </w:r>
      <w:r>
        <w:t xml:space="preserve">(</w:t>
      </w:r>
      <w:r>
        <w:rPr>
          <w:iCs/>
          <w:i/>
        </w:rPr>
        <w:t xml:space="preserve">Mączak 1995</w:t>
      </w:r>
      <w:r>
        <w:t xml:space="preserve">). Movements of sovereigns were highly visible</w:t>
      </w:r>
      <w:r>
        <w:t xml:space="preserve"> </w:t>
      </w:r>
      <w:r>
        <w:t xml:space="preserve">events, often accompanied by public rituals and processions.</w:t>
      </w:r>
    </w:p>
    <w:p>
      <w:pPr>
        <w:pStyle w:val="BodyText"/>
      </w:pPr>
      <w:r>
        <w:t xml:space="preserve">In light of this, it is not surprising that one of the most likely</w:t>
      </w:r>
      <w:r>
        <w:t xml:space="preserve"> </w:t>
      </w:r>
      <w:r>
        <w:t xml:space="preserve">topics discussed in the context of women is movement and traveling (see</w:t>
      </w:r>
      <w:r>
        <w:t xml:space="preserve"> </w:t>
      </w:r>
      <w:r>
        <w:t xml:space="preserve">Figure 10). Terms denoting spatial movements such as andare (to go),</w:t>
      </w:r>
      <w:r>
        <w:t xml:space="preserve"> </w:t>
      </w:r>
      <w:r>
        <w:t xml:space="preserve">venire (to come), passare (to pass by), and partire (to depart) are ones</w:t>
      </w:r>
      <w:r>
        <w:t xml:space="preserve"> </w:t>
      </w:r>
      <w:r>
        <w:t xml:space="preserve">of the most likely terms to co-occur with terms denoting women (see</w:t>
      </w:r>
      <w:r>
        <w:t xml:space="preserve"> </w:t>
      </w:r>
      <w:r>
        <w:t xml:space="preserve">Figure 10). Of course, if social status is taken into consideration,</w:t>
      </w:r>
      <w:r>
        <w:t xml:space="preserve"> </w:t>
      </w:r>
      <w:r>
        <w:t xml:space="preserve">there are important differences. While the news extensively discuss the</w:t>
      </w:r>
      <w:r>
        <w:t xml:space="preserve"> </w:t>
      </w:r>
      <w:r>
        <w:t xml:space="preserve">movement of women belonging to the elite, the discussion of the movement</w:t>
      </w:r>
      <w:r>
        <w:t xml:space="preserve"> </w:t>
      </w:r>
      <w:r>
        <w:t xml:space="preserve">of women of humble origin, usually mentioned by the general term donna</w:t>
      </w:r>
      <w:r>
        <w:t xml:space="preserve"> </w:t>
      </w:r>
      <w:r>
        <w:t xml:space="preserve">(woman), is less comprehensive (see Figures 11 to 14). At the same time,</w:t>
      </w:r>
      <w:r>
        <w:t xml:space="preserve"> </w:t>
      </w:r>
      <w:r>
        <w:t xml:space="preserve">it is important to underline that movement in the geographical space is</w:t>
      </w:r>
      <w:r>
        <w:t xml:space="preserve"> </w:t>
      </w:r>
      <w:r>
        <w:t xml:space="preserve">not a topic that is strongly associated with women only. In other words,</w:t>
      </w:r>
      <w:r>
        <w:t xml:space="preserve"> </w:t>
      </w:r>
      <w:r>
        <w:t xml:space="preserve">terms denoting movement in space are very likely to occur in the context</w:t>
      </w:r>
      <w:r>
        <w:t xml:space="preserve"> </w:t>
      </w:r>
      <w:r>
        <w:t xml:space="preserve">of women, but the strength of association between these terms and women</w:t>
      </w:r>
      <w:r>
        <w:t xml:space="preserve"> </w:t>
      </w:r>
      <w:r>
        <w:t xml:space="preserve">terms still tends to be low (see Figures 15 to 18). This is also</w:t>
      </w:r>
      <w:r>
        <w:t xml:space="preserve"> </w:t>
      </w:r>
      <w:r>
        <w:t xml:space="preserve">highlighted by the absence of travel words from the semantic space</w:t>
      </w:r>
      <w:r>
        <w:t xml:space="preserve"> </w:t>
      </w:r>
      <w:r>
        <w:t xml:space="preserve">around women terms (see Figure 19).</w:t>
      </w:r>
    </w:p>
    <w:p>
      <w:pPr>
        <w:pStyle w:val="BodyText"/>
      </w:pPr>
      <w:r>
        <w:t xml:space="preserve">There are however three terms that are loosely related to the topic</w:t>
      </w:r>
      <w:r>
        <w:t xml:space="preserve"> </w:t>
      </w:r>
      <w:r>
        <w:t xml:space="preserve">movement in the geographical space and also strongly connected with</w:t>
      </w:r>
      <w:r>
        <w:t xml:space="preserve"> </w:t>
      </w:r>
      <w:r>
        <w:t xml:space="preserve">terms denoting women. The first one is visitare (to visit). Early modern</w:t>
      </w:r>
      <w:r>
        <w:t xml:space="preserve"> </w:t>
      </w:r>
      <w:r>
        <w:t xml:space="preserve">news often discuss the spatial movement of actors aiming to visit</w:t>
      </w:r>
      <w:r>
        <w:t xml:space="preserve"> </w:t>
      </w:r>
      <w:r>
        <w:t xml:space="preserve">another actor or to visit special locations such as churches, palaces or</w:t>
      </w:r>
      <w:r>
        <w:t xml:space="preserve"> </w:t>
      </w:r>
      <w:r>
        <w:t xml:space="preserve">events related to devotion (see the proximity of travel words to terms</w:t>
      </w:r>
      <w:r>
        <w:t xml:space="preserve"> </w:t>
      </w:r>
      <w:r>
        <w:t xml:space="preserve">related to religion on Figure 19). In these visits women of the elite</w:t>
      </w:r>
      <w:r>
        <w:t xml:space="preserve"> </w:t>
      </w:r>
      <w:r>
        <w:t xml:space="preserve">often had prominent roles, which is demonstrated (see Figures 16 to 18</w:t>
      </w:r>
      <w:r>
        <w:t xml:space="preserve"> </w:t>
      </w:r>
      <w:r>
        <w:t xml:space="preserve">and Figure 19) by the relatively strong associative relationship between</w:t>
      </w:r>
      <w:r>
        <w:t xml:space="preserve"> </w:t>
      </w:r>
      <w:r>
        <w:t xml:space="preserve">women of the elite and the term visitare. The second one is accompagnare</w:t>
      </w:r>
      <w:r>
        <w:t xml:space="preserve"> </w:t>
      </w:r>
      <w:r>
        <w:t xml:space="preserve">(to accompany). Women did not travel alone; they were often accompanied</w:t>
      </w:r>
      <w:r>
        <w:t xml:space="preserve"> </w:t>
      </w:r>
      <w:r>
        <w:t xml:space="preserve">by their husbands or by their entourage. The news often discuss who</w:t>
      </w:r>
      <w:r>
        <w:t xml:space="preserve"> </w:t>
      </w:r>
      <w:r>
        <w:t xml:space="preserve">accompanied women throughout their travels. The third one is alloggiare</w:t>
      </w:r>
      <w:r>
        <w:t xml:space="preserve"> </w:t>
      </w:r>
      <w:r>
        <w:t xml:space="preserve">(to lodge). News frequently highlight who put up foreign visitors and</w:t>
      </w:r>
      <w:r>
        <w:t xml:space="preserve"> </w:t>
      </w:r>
      <w:r>
        <w:t xml:space="preserve">dignitaries, which explains why alloggiare is positioned close to</w:t>
      </w:r>
      <w:r>
        <w:t xml:space="preserve"> </w:t>
      </w:r>
      <w:r>
        <w:t xml:space="preserve">visitare in the semantic space.</w:t>
      </w:r>
    </w:p>
    <w:bookmarkStart w:id="34" w:name="Xa007a417db59b391807cf9bdd75c58580e87b29"/>
    <w:p>
      <w:pPr>
        <w:pStyle w:val="Heading3"/>
      </w:pPr>
      <w:r>
        <w:t xml:space="preserve">Intentions and mental states of historical</w:t>
      </w:r>
      <w:r>
        <w:t xml:space="preserve"> </w:t>
      </w:r>
      <w:r>
        <w:t xml:space="preserve">actors</w:t>
      </w:r>
    </w:p>
    <w:bookmarkEnd w:id="34"/>
    <w:p>
      <w:pPr>
        <w:pStyle w:val="FirstParagraph"/>
      </w:pPr>
      <w:r>
        <w:t xml:space="preserve">Scholarship has emphasized that news were tools to monitor the</w:t>
      </w:r>
      <w:r>
        <w:t xml:space="preserve"> </w:t>
      </w:r>
      <w:r>
        <w:t xml:space="preserve">geopolitical and political developments in the world (</w:t>
      </w:r>
      <w:r>
        <w:rPr>
          <w:iCs/>
          <w:i/>
        </w:rPr>
        <w:t xml:space="preserve">Baron,</w:t>
      </w:r>
      <w:r>
        <w:rPr>
          <w:iCs/>
          <w:i/>
        </w:rPr>
        <w:t xml:space="preserve"> </w:t>
      </w:r>
      <w:r>
        <w:rPr>
          <w:iCs/>
          <w:i/>
        </w:rPr>
        <w:t xml:space="preserve">Dooley 2005</w:t>
      </w:r>
      <w:r>
        <w:t xml:space="preserve">). News mongers, such as the high ranking officials of the</w:t>
      </w:r>
      <w:r>
        <w:t xml:space="preserve"> </w:t>
      </w:r>
      <w:r>
        <w:t xml:space="preserve">Medici court, as well as the grand dukes themselves, read handwritten</w:t>
      </w:r>
      <w:r>
        <w:t xml:space="preserve"> </w:t>
      </w:r>
      <w:r>
        <w:t xml:space="preserve">news sheets to gather insights into the ambitions and goals of other</w:t>
      </w:r>
      <w:r>
        <w:t xml:space="preserve"> </w:t>
      </w:r>
      <w:r>
        <w:t xml:space="preserve">courts and sovereigns. This function of handwritten news explains why</w:t>
      </w:r>
      <w:r>
        <w:t xml:space="preserve"> </w:t>
      </w:r>
      <w:r>
        <w:t xml:space="preserve">the topic that I describe as intentions and beliefs (or mental states)</w:t>
      </w:r>
      <w:r>
        <w:t xml:space="preserve"> </w:t>
      </w:r>
      <w:r>
        <w:t xml:space="preserve">of historical actors is a particularly important theme in my dataset.</w:t>
      </w:r>
      <w:r>
        <w:t xml:space="preserve"> </w:t>
      </w:r>
      <w:r>
        <w:t xml:space="preserve">Words such as sapere (to know), credere (to believe), volere (to want),</w:t>
      </w:r>
      <w:r>
        <w:t xml:space="preserve"> </w:t>
      </w:r>
      <w:r>
        <w:t xml:space="preserve">pensare (to think), dubitare (to doubt) belong to the topic intentions</w:t>
      </w:r>
      <w:r>
        <w:t xml:space="preserve"> </w:t>
      </w:r>
      <w:r>
        <w:t xml:space="preserve">and beliefs of historical actors.</w:t>
      </w:r>
    </w:p>
    <w:p>
      <w:pPr>
        <w:pStyle w:val="BodyText"/>
      </w:pPr>
      <w:r>
        <w:t xml:space="preserve">This topic is generally unrelated to women; it is associated with men.</w:t>
      </w:r>
      <w:r>
        <w:t xml:space="preserve"> </w:t>
      </w:r>
      <w:r>
        <w:t xml:space="preserve">News are unlikely to discuss the beliefs and intentions of women (see</w:t>
      </w:r>
      <w:r>
        <w:t xml:space="preserve"> </w:t>
      </w:r>
      <w:r>
        <w:t xml:space="preserve">Figures 11 to 14 and see the absence of terms related to beliefs and</w:t>
      </w:r>
      <w:r>
        <w:t xml:space="preserve"> </w:t>
      </w:r>
      <w:r>
        <w:t xml:space="preserve">intentions on Figure 19). The only exception is queen (most probably</w:t>
      </w:r>
      <w:r>
        <w:t xml:space="preserve"> </w:t>
      </w:r>
      <w:r>
        <w:t xml:space="preserve">referring to Elisabeth I. of England (1558 - 1603)). Volere (to want),</w:t>
      </w:r>
      <w:r>
        <w:t xml:space="preserve"> </w:t>
      </w:r>
      <w:r>
        <w:t xml:space="preserve">intendere (to intent), and sapere (to know) are likely to co-occur with</w:t>
      </w:r>
      <w:r>
        <w:t xml:space="preserve"> </w:t>
      </w:r>
      <w:r>
        <w:t xml:space="preserve">the term queen (see Figure 12) but the strength of association between</w:t>
      </w:r>
      <w:r>
        <w:t xml:space="preserve"> </w:t>
      </w:r>
      <w:r>
        <w:t xml:space="preserve">regina (queen) and these terms is still low (see Figure 16).</w:t>
      </w:r>
    </w:p>
    <w:bookmarkStart w:id="35" w:name="information-circulation"/>
    <w:p>
      <w:pPr>
        <w:pStyle w:val="Heading3"/>
      </w:pPr>
      <w:r>
        <w:t xml:space="preserve">Information circulation</w:t>
      </w:r>
    </w:p>
    <w:bookmarkEnd w:id="35"/>
    <w:p>
      <w:pPr>
        <w:pStyle w:val="FirstParagraph"/>
      </w:pPr>
      <w:r>
        <w:t xml:space="preserve">In May 1642, it was reported from London that the English king, Charles</w:t>
      </w:r>
      <w:r>
        <w:t xml:space="preserve"> </w:t>
      </w:r>
      <w:r>
        <w:t xml:space="preserve">I (1625 - 1649) received a letter from the governors of Ireland who</w:t>
      </w:r>
      <w:r>
        <w:t xml:space="preserve"> </w:t>
      </w:r>
      <w:r>
        <w:t xml:space="preserve">thanked the king’s interest in affairs in Ireland (ASF MdP, 4201). This</w:t>
      </w:r>
      <w:r>
        <w:t xml:space="preserve"> </w:t>
      </w:r>
      <w:r>
        <w:t xml:space="preserve">story exemplifies how court officials and sovereigns used news to keep</w:t>
      </w:r>
      <w:r>
        <w:t xml:space="preserve"> </w:t>
      </w:r>
      <w:r>
        <w:t xml:space="preserve">track of not only geopolitical developments but also information</w:t>
      </w:r>
      <w:r>
        <w:t xml:space="preserve"> </w:t>
      </w:r>
      <w:r>
        <w:t xml:space="preserve">circulation. News sheets often report about the arrival of important</w:t>
      </w:r>
      <w:r>
        <w:t xml:space="preserve"> </w:t>
      </w:r>
      <w:r>
        <w:t xml:space="preserve">letters and messengers; occasionally, they inform readers about letters</w:t>
      </w:r>
      <w:r>
        <w:t xml:space="preserve"> </w:t>
      </w:r>
      <w:r>
        <w:t xml:space="preserve">and messengers sent abroad. The importance of this topic that I name</w:t>
      </w:r>
      <w:r>
        <w:t xml:space="preserve"> </w:t>
      </w:r>
      <w:r>
        <w:t xml:space="preserve">information circulation is signaled by a number of key terms: mandare</w:t>
      </w:r>
      <w:r>
        <w:t xml:space="preserve"> </w:t>
      </w:r>
      <w:r>
        <w:t xml:space="preserve">(to send), rispondere (to answer), lettera (letter), scrivere (to</w:t>
      </w:r>
      <w:r>
        <w:t xml:space="preserve"> </w:t>
      </w:r>
      <w:r>
        <w:t xml:space="preserve">write). Furthermore, news often discusses public opinion and information</w:t>
      </w:r>
      <w:r>
        <w:t xml:space="preserve"> </w:t>
      </w:r>
      <w:r>
        <w:t xml:space="preserve">circulating through word of mouth, which is signaled by the term dire</w:t>
      </w:r>
      <w:r>
        <w:t xml:space="preserve"> </w:t>
      </w:r>
      <w:r>
        <w:t xml:space="preserve">(to say). Information circulation is a theme that is strongly associated</w:t>
      </w:r>
      <w:r>
        <w:t xml:space="preserve"> </w:t>
      </w:r>
      <w:r>
        <w:t xml:space="preserve">with men. For instance, mandare (to send), inviare (to send), spedire</w:t>
      </w:r>
      <w:r>
        <w:t xml:space="preserve"> </w:t>
      </w:r>
      <w:r>
        <w:t xml:space="preserve">(to send) are all associated with men and unrelated to women (see</w:t>
      </w:r>
      <w:r>
        <w:t xml:space="preserve"> </w:t>
      </w:r>
      <w:r>
        <w:t xml:space="preserve">Figures 9 &amp; 10).</w:t>
      </w:r>
    </w:p>
    <w:bookmarkStart w:id="36" w:name="war"/>
    <w:p>
      <w:pPr>
        <w:pStyle w:val="Heading3"/>
      </w:pPr>
      <w:r>
        <w:t xml:space="preserve">War</w:t>
      </w:r>
    </w:p>
    <w:bookmarkEnd w:id="36"/>
    <w:p>
      <w:pPr>
        <w:pStyle w:val="FirstParagraph"/>
      </w:pPr>
      <w:r>
        <w:t xml:space="preserve">Figure 8 brings forward another key theme of early modern news: war. I</w:t>
      </w:r>
      <w:r>
        <w:t xml:space="preserve"> </w:t>
      </w:r>
      <w:r>
        <w:t xml:space="preserve">did not find a strong relationship between this topic and women. My</w:t>
      </w:r>
      <w:r>
        <w:t xml:space="preserve"> </w:t>
      </w:r>
      <w:r>
        <w:t xml:space="preserve">findings suggest that news rather focused on the impacts of war on the</w:t>
      </w:r>
      <w:r>
        <w:t xml:space="preserve"> </w:t>
      </w:r>
      <w:r>
        <w:t xml:space="preserve">people (gente in Italian) in general. There is however one aspect of</w:t>
      </w:r>
      <w:r>
        <w:t xml:space="preserve"> </w:t>
      </w:r>
      <w:r>
        <w:t xml:space="preserve">wars that is particularly related to women of humble origins (donna).</w:t>
      </w:r>
      <w:r>
        <w:t xml:space="preserve"> </w:t>
      </w:r>
      <w:r>
        <w:t xml:space="preserve">This is violence, which is discussed in the following section.</w:t>
      </w:r>
    </w:p>
    <w:bookmarkStart w:id="37" w:name="catastrophes-diseases-and-epidemics"/>
    <w:p>
      <w:pPr>
        <w:pStyle w:val="Heading3"/>
      </w:pPr>
      <w:r>
        <w:t xml:space="preserve">Catastrophes, diseases, and</w:t>
      </w:r>
      <w:r>
        <w:t xml:space="preserve"> </w:t>
      </w:r>
      <w:r>
        <w:t xml:space="preserve">epidemics</w:t>
      </w:r>
    </w:p>
    <w:bookmarkEnd w:id="37"/>
    <w:p>
      <w:pPr>
        <w:pStyle w:val="FirstParagraph"/>
      </w:pPr>
      <w:r>
        <w:t xml:space="preserve">Natural catastrophes and diseases is another key topic frequently</w:t>
      </w:r>
      <w:r>
        <w:t xml:space="preserve"> </w:t>
      </w:r>
      <w:r>
        <w:t xml:space="preserve">featuring in early modern news. This theme is similar to the topic of</w:t>
      </w:r>
      <w:r>
        <w:t xml:space="preserve"> </w:t>
      </w:r>
      <w:r>
        <w:t xml:space="preserve">war. It severely affected women but news generally discuss it in the</w:t>
      </w:r>
      <w:r>
        <w:t xml:space="preserve"> </w:t>
      </w:r>
      <w:r>
        <w:t xml:space="preserve">context of people in general (</w:t>
      </w:r>
      <w:r>
        <w:rPr>
          <w:iCs/>
          <w:i/>
        </w:rPr>
        <w:t xml:space="preserve">gente</w:t>
      </w:r>
      <w:r>
        <w:t xml:space="preserve">) and do not specifically</w:t>
      </w:r>
      <w:r>
        <w:t xml:space="preserve"> </w:t>
      </w:r>
      <w:r>
        <w:t xml:space="preserve">highlight women’s perspectives.</w:t>
      </w:r>
    </w:p>
    <w:bookmarkStart w:id="38" w:name="public-festivities-and-celebrations"/>
    <w:p>
      <w:pPr>
        <w:pStyle w:val="Heading3"/>
      </w:pPr>
      <w:r>
        <w:t xml:space="preserve">Public festivities and</w:t>
      </w:r>
      <w:r>
        <w:t xml:space="preserve"> </w:t>
      </w:r>
      <w:r>
        <w:t xml:space="preserve">celebrations</w:t>
      </w:r>
    </w:p>
    <w:bookmarkEnd w:id="38"/>
    <w:p>
      <w:pPr>
        <w:pStyle w:val="FirstParagraph"/>
      </w:pPr>
      <w:r>
        <w:t xml:space="preserve">Among the most recurrent topics of early modern news, we can find one</w:t>
      </w:r>
      <w:r>
        <w:t xml:space="preserve"> </w:t>
      </w:r>
      <w:r>
        <w:t xml:space="preserve">that is specifically related to women and women experience. This is the</w:t>
      </w:r>
      <w:r>
        <w:t xml:space="preserve"> </w:t>
      </w:r>
      <w:r>
        <w:t xml:space="preserve">topic of festivities and celebrations signaled by two key terms in the</w:t>
      </w:r>
      <w:r>
        <w:t xml:space="preserve"> </w:t>
      </w:r>
      <w:r>
        <w:t xml:space="preserve">semantic space underlying womanhood (see Figure 19): bello (beautiful)</w:t>
      </w:r>
      <w:r>
        <w:t xml:space="preserve"> </w:t>
      </w:r>
      <w:r>
        <w:t xml:space="preserve">and festa (feast). Both are associated with women and likely to occur in</w:t>
      </w:r>
      <w:r>
        <w:t xml:space="preserve"> </w:t>
      </w:r>
      <w:r>
        <w:t xml:space="preserve">the context of women (see Figure 9 and 10 and Figure 19). Public</w:t>
      </w:r>
      <w:r>
        <w:t xml:space="preserve"> </w:t>
      </w:r>
      <w:r>
        <w:t xml:space="preserve">festivities were highly visible events and they expressed the prestige</w:t>
      </w:r>
      <w:r>
        <w:t xml:space="preserve"> </w:t>
      </w:r>
      <w:r>
        <w:t xml:space="preserve">of locations where they took place. Women had important roles in these</w:t>
      </w:r>
      <w:r>
        <w:t xml:space="preserve"> </w:t>
      </w:r>
      <w:r>
        <w:t xml:space="preserve">festivities; they for instance participated in public processions and</w:t>
      </w:r>
      <w:r>
        <w:t xml:space="preserve"> </w:t>
      </w:r>
      <w:r>
        <w:t xml:space="preserve">parades. Beauty does not necessarily imply the physical beauty of women</w:t>
      </w:r>
      <w:r>
        <w:t xml:space="preserve"> </w:t>
      </w:r>
      <w:r>
        <w:t xml:space="preserve">who participated; it rather implies the splendor of the entire setting,</w:t>
      </w:r>
      <w:r>
        <w:t xml:space="preserve"> </w:t>
      </w:r>
      <w:r>
        <w:t xml:space="preserve">i.e. beauty of clothes and of various decorative elements. This explains</w:t>
      </w:r>
      <w:r>
        <w:t xml:space="preserve"> </w:t>
      </w:r>
      <w:r>
        <w:t xml:space="preserve">why bello (beautiful) is closely positioned to vestire (to dress) and</w:t>
      </w:r>
      <w:r>
        <w:t xml:space="preserve"> </w:t>
      </w:r>
      <w:r>
        <w:t xml:space="preserve">carrozza (wagon) in the semantic space (see Figure 19). Not</w:t>
      </w:r>
      <w:r>
        <w:t xml:space="preserve"> </w:t>
      </w:r>
      <w:r>
        <w:t xml:space="preserve">surprisingly, the theme festivities and celebrations feature stronger</w:t>
      </w:r>
      <w:r>
        <w:t xml:space="preserve"> </w:t>
      </w:r>
      <w:r>
        <w:t xml:space="preserve">relationships to women of the elite than to women of humble origins (see</w:t>
      </w:r>
      <w:r>
        <w:t xml:space="preserve"> </w:t>
      </w:r>
      <w:r>
        <w:t xml:space="preserve">Figures 10 to 14 and 15 to 18).</w:t>
      </w:r>
    </w:p>
    <w:bookmarkStart w:id="39" w:name="governance-and-politics"/>
    <w:p>
      <w:pPr>
        <w:pStyle w:val="Heading3"/>
      </w:pPr>
      <w:r>
        <w:t xml:space="preserve">Governance and politics</w:t>
      </w:r>
    </w:p>
    <w:bookmarkEnd w:id="39"/>
    <w:p>
      <w:pPr>
        <w:pStyle w:val="FirstParagraph"/>
      </w:pPr>
      <w:r>
        <w:t xml:space="preserve">News writers often gave notice about the political development in a</w:t>
      </w:r>
      <w:r>
        <w:t xml:space="preserve"> </w:t>
      </w:r>
      <w:r>
        <w:t xml:space="preserve">given location. This is of course a highly recurrent theme signaled by a</w:t>
      </w:r>
      <w:r>
        <w:t xml:space="preserve"> </w:t>
      </w:r>
      <w:r>
        <w:t xml:space="preserve">number of key terms: ordine (order), impedire (to obstruct), regno</w:t>
      </w:r>
      <w:r>
        <w:t xml:space="preserve"> </w:t>
      </w:r>
      <w:r>
        <w:t xml:space="preserve">(kingdom), affare (affair), governo (government), etc. My findings (see</w:t>
      </w:r>
      <w:r>
        <w:t xml:space="preserve"> </w:t>
      </w:r>
      <w:r>
        <w:t xml:space="preserve">the absence of terms related to governance on Figure 19) suggest that</w:t>
      </w:r>
      <w:r>
        <w:t xml:space="preserve"> </w:t>
      </w:r>
      <w:r>
        <w:t xml:space="preserve">this topic was very much unrelated to women.</w:t>
      </w:r>
    </w:p>
    <w:bookmarkStart w:id="40" w:name="religion"/>
    <w:p>
      <w:pPr>
        <w:pStyle w:val="Heading3"/>
      </w:pPr>
      <w:r>
        <w:t xml:space="preserve">Religion</w:t>
      </w:r>
    </w:p>
    <w:bookmarkEnd w:id="40"/>
    <w:p>
      <w:pPr>
        <w:pStyle w:val="FirstParagraph"/>
      </w:pPr>
      <w:r>
        <w:t xml:space="preserve">The last central theme that my analysis revealed is religion. Even</w:t>
      </w:r>
      <w:r>
        <w:t xml:space="preserve"> </w:t>
      </w:r>
      <w:r>
        <w:t xml:space="preserve">though religion and women were deeply connected in the early modern</w:t>
      </w:r>
      <w:r>
        <w:t xml:space="preserve"> </w:t>
      </w:r>
      <w:r>
        <w:t xml:space="preserve">period, I found that this connection in the thousands of handwritten</w:t>
      </w:r>
      <w:r>
        <w:t xml:space="preserve"> </w:t>
      </w:r>
      <w:r>
        <w:t xml:space="preserve">news in the MIA-Euronews Corpus remained loose. Words related to</w:t>
      </w:r>
      <w:r>
        <w:t xml:space="preserve"> </w:t>
      </w:r>
      <w:r>
        <w:t xml:space="preserve">religion do not typically occur in the close proximity of terms denoting</w:t>
      </w:r>
      <w:r>
        <w:t xml:space="preserve"> </w:t>
      </w:r>
      <w:r>
        <w:t xml:space="preserve">women (references to nuns and cloisters are rare). As Figure 19 shows,</w:t>
      </w:r>
      <w:r>
        <w:t xml:space="preserve"> </w:t>
      </w:r>
      <w:r>
        <w:t xml:space="preserve">religious celebrations and church visits are the sub-themes that</w:t>
      </w:r>
      <w:r>
        <w:t xml:space="preserve"> </w:t>
      </w:r>
      <w:r>
        <w:t xml:space="preserve">establish connections between women and religion. One explanation for</w:t>
      </w:r>
      <w:r>
        <w:t xml:space="preserve"> </w:t>
      </w:r>
      <w:r>
        <w:t xml:space="preserve">the loose connection between religion and women can be that religion is</w:t>
      </w:r>
      <w:r>
        <w:t xml:space="preserve"> </w:t>
      </w:r>
      <w:r>
        <w:t xml:space="preserve">mainly discussed in the context of politics and wars of religion.</w:t>
      </w:r>
      <w:r>
        <w:t xml:space="preserve"> </w:t>
      </w:r>
      <w:r>
        <w:t xml:space="preserve">Spirituality, which was the main theme connecting women and religion, is</w:t>
      </w:r>
      <w:r>
        <w:t xml:space="preserve"> </w:t>
      </w:r>
      <w:r>
        <w:t xml:space="preserve">however rarely discussed in the news.</w:t>
      </w:r>
    </w:p>
    <w:bookmarkStart w:id="41" w:name="X5c377458af4dcd15bc43ccfd5fd3c46abfac5cc"/>
    <w:p>
      <w:pPr>
        <w:pStyle w:val="Heading2"/>
      </w:pPr>
      <w:r>
        <w:t xml:space="preserve">Results C: Non-central themes of early modern</w:t>
      </w:r>
      <w:r>
        <w:t xml:space="preserve"> </w:t>
      </w:r>
      <w:r>
        <w:t xml:space="preserve">news</w:t>
      </w:r>
    </w:p>
    <w:bookmarkEnd w:id="41"/>
    <w:p>
      <w:pPr>
        <w:pStyle w:val="FirstParagraph"/>
      </w:pPr>
      <w:r>
        <w:t xml:space="preserve">The explorative analysis in the previous section uncovered those themes</w:t>
      </w:r>
      <w:r>
        <w:t xml:space="preserve"> </w:t>
      </w:r>
      <w:r>
        <w:t xml:space="preserve">that formed the core of early modern handwritten news sheets. In</w:t>
      </w:r>
      <w:r>
        <w:t xml:space="preserve"> </w:t>
      </w:r>
      <w:r>
        <w:t xml:space="preserve">addition to them, I also identified other - less frequent - themes.</w:t>
      </w:r>
      <w:r>
        <w:t xml:space="preserve"> </w:t>
      </w:r>
      <w:r>
        <w:t xml:space="preserve">Maria Maddalena von Habsburg and her contemporaries did read about these</w:t>
      </w:r>
      <w:r>
        <w:t xml:space="preserve"> </w:t>
      </w:r>
      <w:r>
        <w:t xml:space="preserve">themes but less frequently than about the core themes. My findings</w:t>
      </w:r>
      <w:r>
        <w:t xml:space="preserve"> </w:t>
      </w:r>
      <w:r>
        <w:t xml:space="preserve">suggest that women were associated with these non-core themes.</w:t>
      </w:r>
    </w:p>
    <w:bookmarkStart w:id="42" w:name="marriage-and-wedding"/>
    <w:p>
      <w:pPr>
        <w:pStyle w:val="Heading3"/>
      </w:pPr>
      <w:r>
        <w:t xml:space="preserve">Marriage and wedding</w:t>
      </w:r>
    </w:p>
    <w:bookmarkEnd w:id="42"/>
    <w:p>
      <w:pPr>
        <w:pStyle w:val="FirstParagraph"/>
      </w:pPr>
      <w:r>
        <w:t xml:space="preserve">Marriage was viewed as the cornerstone of social order in the early</w:t>
      </w:r>
      <w:r>
        <w:t xml:space="preserve"> </w:t>
      </w:r>
      <w:r>
        <w:t xml:space="preserve">modern period. In tandem with family, marriage was the most rudimentary</w:t>
      </w:r>
      <w:r>
        <w:t xml:space="preserve"> </w:t>
      </w:r>
      <w:r>
        <w:t xml:space="preserve">social framework that shaped the life of most (but not all) women and</w:t>
      </w:r>
      <w:r>
        <w:t xml:space="preserve"> </w:t>
      </w:r>
      <w:r>
        <w:t xml:space="preserve">men (</w:t>
      </w:r>
      <w:r>
        <w:rPr>
          <w:iCs/>
          <w:i/>
        </w:rPr>
        <w:t xml:space="preserve">Dolan 1998</w:t>
      </w:r>
      <w:r>
        <w:t xml:space="preserve">;</w:t>
      </w:r>
      <w:r>
        <w:rPr>
          <w:iCs/>
          <w:i/>
        </w:rPr>
        <w:t xml:space="preserve">Flandrin 1979</w:t>
      </w:r>
      <w:r>
        <w:t xml:space="preserve">;</w:t>
      </w:r>
      <w:r>
        <w:rPr>
          <w:iCs/>
          <w:i/>
        </w:rPr>
        <w:t xml:space="preserve">Froide 2005</w:t>
      </w:r>
      <w:r>
        <w:t xml:space="preserve">). It was</w:t>
      </w:r>
      <w:r>
        <w:t xml:space="preserve"> </w:t>
      </w:r>
      <w:r>
        <w:t xml:space="preserve">believed - both by catholics and protestants - to be a divine creation</w:t>
      </w:r>
      <w:r>
        <w:t xml:space="preserve"> </w:t>
      </w:r>
      <w:r>
        <w:t xml:space="preserve">that aimed to maintain the harmony of social life. Marriage was</w:t>
      </w:r>
      <w:r>
        <w:t xml:space="preserve"> </w:t>
      </w:r>
      <w:r>
        <w:t xml:space="preserve">particularly important for noble families since it contributed to social</w:t>
      </w:r>
      <w:r>
        <w:t xml:space="preserve"> </w:t>
      </w:r>
      <w:r>
        <w:t xml:space="preserve">status and assured continuity over generations. Surprisingly, I found</w:t>
      </w:r>
      <w:r>
        <w:t xml:space="preserve"> </w:t>
      </w:r>
      <w:r>
        <w:t xml:space="preserve">that marriage and wedding are non-central themes of the MIA–Euronews</w:t>
      </w:r>
      <w:r>
        <w:t xml:space="preserve"> </w:t>
      </w:r>
      <w:r>
        <w:t xml:space="preserve">Corpus. I give a possible explanation for this in the Conclusion</w:t>
      </w:r>
      <w:r>
        <w:t xml:space="preserve"> </w:t>
      </w:r>
      <w:r>
        <w:t xml:space="preserve">section.</w:t>
      </w:r>
    </w:p>
    <w:p>
      <w:pPr>
        <w:pStyle w:val="BodyText"/>
      </w:pPr>
      <w:r>
        <w:t xml:space="preserve">What is not surprising is the fact that marriage, including wedding, is</w:t>
      </w:r>
      <w:r>
        <w:t xml:space="preserve"> </w:t>
      </w:r>
      <w:r>
        <w:t xml:space="preserve">the theme that is most strongly associated with women in my newsheet</w:t>
      </w:r>
      <w:r>
        <w:t xml:space="preserve"> </w:t>
      </w:r>
      <w:r>
        <w:t xml:space="preserve">corpus. Beyond the topic of movement in physical space, marriage and</w:t>
      </w:r>
      <w:r>
        <w:t xml:space="preserve"> </w:t>
      </w:r>
      <w:r>
        <w:t xml:space="preserve">wedding are the most important topics in the context in which women</w:t>
      </w:r>
      <w:r>
        <w:t xml:space="preserve"> </w:t>
      </w:r>
      <w:r>
        <w:t xml:space="preserve">occur (see Figure 9 and Figure 12). There are however differences in</w:t>
      </w:r>
      <w:r>
        <w:t xml:space="preserve"> </w:t>
      </w:r>
      <w:r>
        <w:t xml:space="preserve">terms of social status. While women of the elite are strongly associated</w:t>
      </w:r>
      <w:r>
        <w:t xml:space="preserve"> </w:t>
      </w:r>
      <w:r>
        <w:t xml:space="preserve">with marriage, the same cannot be said about women of humble social</w:t>
      </w:r>
      <w:r>
        <w:t xml:space="preserve"> </w:t>
      </w:r>
      <w:r>
        <w:t xml:space="preserve">origins. The term donna (woman), which usually denotes women of humble</w:t>
      </w:r>
      <w:r>
        <w:t xml:space="preserve"> </w:t>
      </w:r>
      <w:r>
        <w:t xml:space="preserve">social origins, is in fact not associated with marriage (see Figures 15</w:t>
      </w:r>
      <w:r>
        <w:t xml:space="preserve"> </w:t>
      </w:r>
      <w:r>
        <w:t xml:space="preserve">to 18).</w:t>
      </w:r>
    </w:p>
    <w:p>
      <w:pPr>
        <w:pStyle w:val="BodyText"/>
      </w:pPr>
      <w:r>
        <w:t xml:space="preserve">The close reading of news reporting about marriages revealed an</w:t>
      </w:r>
      <w:r>
        <w:t xml:space="preserve"> </w:t>
      </w:r>
      <w:r>
        <w:t xml:space="preserve">unexpected aspect of the strong associative relationship between women</w:t>
      </w:r>
      <w:r>
        <w:t xml:space="preserve"> </w:t>
      </w:r>
      <w:r>
        <w:t xml:space="preserve">and marriage. In news reporting about marriages women usually remain in</w:t>
      </w:r>
      <w:r>
        <w:t xml:space="preserve"> </w:t>
      </w:r>
      <w:r>
        <w:t xml:space="preserve">the background; sometimes the news do not even mention the name of the</w:t>
      </w:r>
      <w:r>
        <w:t xml:space="preserve"> </w:t>
      </w:r>
      <w:r>
        <w:t xml:space="preserve">bride. For instance, in July 1574 a news sheet was sent from Milan to</w:t>
      </w:r>
      <w:r>
        <w:t xml:space="preserve"> </w:t>
      </w:r>
      <w:r>
        <w:t xml:space="preserve">Florence. The news sheet (ASF MdP 3254) contains a notice of marriage</w:t>
      </w:r>
      <w:r>
        <w:t xml:space="preserve"> </w:t>
      </w:r>
      <w:r>
        <w:t xml:space="preserve">between a certain Pietro Antonio Grasso, most probably a local nobleman,</w:t>
      </w:r>
      <w:r>
        <w:t xml:space="preserve"> </w:t>
      </w:r>
      <w:r>
        <w:t xml:space="preserve">and an unnamed woman. Just like other marriage news, this report mainly</w:t>
      </w:r>
      <w:r>
        <w:t xml:space="preserve"> </w:t>
      </w:r>
      <w:r>
        <w:t xml:space="preserve">focuses on those dignitaries who were present at the wedding. This</w:t>
      </w:r>
      <w:r>
        <w:t xml:space="preserve"> </w:t>
      </w:r>
      <w:r>
        <w:t xml:space="preserve">explains why the term presenza (presence) is salient in the semantic</w:t>
      </w:r>
      <w:r>
        <w:t xml:space="preserve"> </w:t>
      </w:r>
      <w:r>
        <w:t xml:space="preserve">space underlying women terms (see Figure 19).</w:t>
      </w:r>
    </w:p>
    <w:p>
      <w:pPr>
        <w:pStyle w:val="BodyText"/>
      </w:pPr>
      <w:r>
        <w:t xml:space="preserve">Generally, marriage notices in the MIA-Euronews Corpus tend to be short</w:t>
      </w:r>
      <w:r>
        <w:t xml:space="preserve"> </w:t>
      </w:r>
      <w:r>
        <w:t xml:space="preserve">and concise. They give the name of the husband and the wife, as well as</w:t>
      </w:r>
      <w:r>
        <w:t xml:space="preserve"> </w:t>
      </w:r>
      <w:r>
        <w:t xml:space="preserve">the day when the marriage was celebrated, consumed or published. For</w:t>
      </w:r>
      <w:r>
        <w:t xml:space="preserve"> </w:t>
      </w:r>
      <w:r>
        <w:t xml:space="preserve">instance, in April 1698, a news sheet arrived from Hamburg to Florence</w:t>
      </w:r>
      <w:r>
        <w:t xml:space="preserve"> </w:t>
      </w:r>
      <w:r>
        <w:t xml:space="preserve">(ASF MdP 4191a) and reported the marriage between Frederick IV (1695 –</w:t>
      </w:r>
      <w:r>
        <w:t xml:space="preserve"> </w:t>
      </w:r>
      <w:r>
        <w:t xml:space="preserve">1702), the reigning Duke of Holstein-Gottorp and Hedvig Sophia Augusta</w:t>
      </w:r>
      <w:r>
        <w:t xml:space="preserve"> </w:t>
      </w:r>
      <w:r>
        <w:t xml:space="preserve">of Sweden. The news is brief and to the point; it simply gives</w:t>
      </w:r>
      <w:r>
        <w:t xml:space="preserve"> </w:t>
      </w:r>
      <w:r>
        <w:t xml:space="preserve">information about the marriage union without offering any details about</w:t>
      </w:r>
      <w:r>
        <w:t xml:space="preserve"> </w:t>
      </w:r>
      <w:r>
        <w:t xml:space="preserve">the ceremony. Notably, marriage gifts and the amount of the dowry remain</w:t>
      </w:r>
      <w:r>
        <w:t xml:space="preserve"> </w:t>
      </w:r>
      <w:r>
        <w:t xml:space="preserve">unmentioned. Some of the marriage news focus on marriage planning. For</w:t>
      </w:r>
      <w:r>
        <w:t xml:space="preserve"> </w:t>
      </w:r>
      <w:r>
        <w:t xml:space="preserve">instance, a news sheet from Parma, compiled in January 1576, reported</w:t>
      </w:r>
      <w:r>
        <w:t xml:space="preserve"> </w:t>
      </w:r>
      <w:r>
        <w:t xml:space="preserve">that the Duke of Parma, Ottavio Farnese (1547 - 1586), traveled to Turin</w:t>
      </w:r>
      <w:r>
        <w:t xml:space="preserve"> </w:t>
      </w:r>
      <w:r>
        <w:t xml:space="preserve">to discuss a marriage plan for his daughter. Again, the focus of the</w:t>
      </w:r>
      <w:r>
        <w:t xml:space="preserve"> </w:t>
      </w:r>
      <w:r>
        <w:t xml:space="preserve">news is Ottavio’s travel and marriage plan; the name of the daughter is</w:t>
      </w:r>
      <w:r>
        <w:t xml:space="preserve"> </w:t>
      </w:r>
      <w:r>
        <w:t xml:space="preserve">not even mentioned. Other news report about marriage contracts and</w:t>
      </w:r>
      <w:r>
        <w:t xml:space="preserve"> </w:t>
      </w:r>
      <w:r>
        <w:t xml:space="preserve">negotiations of dowries. Again, this group of news highlights the</w:t>
      </w:r>
      <w:r>
        <w:t xml:space="preserve"> </w:t>
      </w:r>
      <w:r>
        <w:t xml:space="preserve">material aspect of marriage alliances and future wives remain in the</w:t>
      </w:r>
      <w:r>
        <w:t xml:space="preserve"> </w:t>
      </w:r>
      <w:r>
        <w:t xml:space="preserve">background.</w:t>
      </w:r>
    </w:p>
    <w:p>
      <w:pPr>
        <w:pStyle w:val="BodyText"/>
      </w:pPr>
      <w:r>
        <w:t xml:space="preserve">Material aspects and the presence of dignitaries were the focal points</w:t>
      </w:r>
      <w:r>
        <w:t xml:space="preserve"> </w:t>
      </w:r>
      <w:r>
        <w:t xml:space="preserve">of news about wedding ceremonies as well. In April 1600 the Austrian</w:t>
      </w:r>
      <w:r>
        <w:t xml:space="preserve"> </w:t>
      </w:r>
      <w:r>
        <w:t xml:space="preserve">city, Graz, hosted the wedding ceremony of Maria Anna of Bavaria with</w:t>
      </w:r>
      <w:r>
        <w:t xml:space="preserve"> </w:t>
      </w:r>
      <w:r>
        <w:t xml:space="preserve">the future Emperor of the Holy Roman Empire, Ferdinand II. (1619 -</w:t>
      </w:r>
      <w:r>
        <w:t xml:space="preserve"> </w:t>
      </w:r>
      <w:r>
        <w:t xml:space="preserve">1637). Through news sheets sent directly from Graz and Vienna, the</w:t>
      </w:r>
      <w:r>
        <w:t xml:space="preserve"> </w:t>
      </w:r>
      <w:r>
        <w:t xml:space="preserve">Medici in Florence could follow the event. These news sheets discuss the</w:t>
      </w:r>
      <w:r>
        <w:t xml:space="preserve"> </w:t>
      </w:r>
      <w:r>
        <w:t xml:space="preserve">arrival of foreign dignitaries, give the names of ambassadors who were</w:t>
      </w:r>
      <w:r>
        <w:t xml:space="preserve"> </w:t>
      </w:r>
      <w:r>
        <w:t xml:space="preserve">present, and describe the lavishness of wedding banquets and</w:t>
      </w:r>
      <w:r>
        <w:t xml:space="preserve"> </w:t>
      </w:r>
      <w:r>
        <w:t xml:space="preserve">processions. Other wedding news in MIA-Euronews Corpus focus on gifts</w:t>
      </w:r>
      <w:r>
        <w:t xml:space="preserve"> </w:t>
      </w:r>
      <w:r>
        <w:t xml:space="preserve">presented at the ceremony. For instance, a news sheet (ASF MdP 4201)</w:t>
      </w:r>
      <w:r>
        <w:t xml:space="preserve"> </w:t>
      </w:r>
      <w:r>
        <w:t xml:space="preserve">that arrived from London in May, 1641 describes the marriage gifts by</w:t>
      </w:r>
      <w:r>
        <w:t xml:space="preserve"> </w:t>
      </w:r>
      <w:r>
        <w:t xml:space="preserve">William II, Prince of Orange (1647 - 1650) to Maria Enrichetta Stuart in</w:t>
      </w:r>
      <w:r>
        <w:t xml:space="preserve"> </w:t>
      </w:r>
      <w:r>
        <w:t xml:space="preserve">great detail, including the price of each gift. Little is actually said</w:t>
      </w:r>
      <w:r>
        <w:t xml:space="preserve"> </w:t>
      </w:r>
      <w:r>
        <w:t xml:space="preserve">about the bride in marriage news; instead, material aspects are salient.</w:t>
      </w:r>
    </w:p>
    <w:p>
      <w:pPr>
        <w:pStyle w:val="BodyText"/>
      </w:pPr>
      <w:r>
        <w:t xml:space="preserve">In summary, even though marriage is believed to have been the keystone</w:t>
      </w:r>
      <w:r>
        <w:t xml:space="preserve"> </w:t>
      </w:r>
      <w:r>
        <w:t xml:space="preserve">of early modern social order, it is a marginal theme of handwritten</w:t>
      </w:r>
      <w:r>
        <w:t xml:space="preserve"> </w:t>
      </w:r>
      <w:r>
        <w:t xml:space="preserve">news. Furthermore, the news typically discuss it through the lens of</w:t>
      </w:r>
      <w:r>
        <w:t xml:space="preserve"> </w:t>
      </w:r>
      <w:r>
        <w:t xml:space="preserve">prestige and power. As a result, brides are not the focal points of</w:t>
      </w:r>
      <w:r>
        <w:t xml:space="preserve"> </w:t>
      </w:r>
      <w:r>
        <w:t xml:space="preserve">marriage notices, yet they often remain in the background and treated as</w:t>
      </w:r>
      <w:r>
        <w:t xml:space="preserve"> </w:t>
      </w:r>
      <w:r>
        <w:t xml:space="preserve">only one of the many protagonists. Marriage and wedding descriptions in</w:t>
      </w:r>
      <w:r>
        <w:t xml:space="preserve"> </w:t>
      </w:r>
      <w:r>
        <w:t xml:space="preserve">the MIA-Euronews Corpus tend to be silent about the feelings and</w:t>
      </w:r>
      <w:r>
        <w:t xml:space="preserve"> </w:t>
      </w:r>
      <w:r>
        <w:t xml:space="preserve">aspirations of future wives; they thus perpetuate the traditional view,</w:t>
      </w:r>
      <w:r>
        <w:t xml:space="preserve"> </w:t>
      </w:r>
      <w:r>
        <w:t xml:space="preserve">questioned by recent scholarship (Davis &amp; Davis, 1995), that early</w:t>
      </w:r>
      <w:r>
        <w:t xml:space="preserve"> </w:t>
      </w:r>
      <w:r>
        <w:t xml:space="preserve">modern marriage was an emotionless bond that primarily aimed to</w:t>
      </w:r>
      <w:r>
        <w:t xml:space="preserve"> </w:t>
      </w:r>
      <w:r>
        <w:t xml:space="preserve">establish political and social alliances between families.</w:t>
      </w:r>
    </w:p>
    <w:bookmarkStart w:id="43" w:name="pregnancy-and-childbirth"/>
    <w:p>
      <w:pPr>
        <w:pStyle w:val="Heading3"/>
      </w:pPr>
      <w:r>
        <w:t xml:space="preserve">Pregnancy and</w:t>
      </w:r>
      <w:r>
        <w:t xml:space="preserve"> </w:t>
      </w:r>
      <w:r>
        <w:t xml:space="preserve">childbirth</w:t>
      </w:r>
    </w:p>
    <w:bookmarkEnd w:id="43"/>
    <w:p>
      <w:pPr>
        <w:pStyle w:val="FirstParagraph"/>
      </w:pPr>
      <w:r>
        <w:t xml:space="preserve">The reproductive role of women was highly important in early modern</w:t>
      </w:r>
      <w:r>
        <w:t xml:space="preserve"> </w:t>
      </w:r>
      <w:r>
        <w:t xml:space="preserve">societies. For the elite women as mothers and children as heirs assured</w:t>
      </w:r>
      <w:r>
        <w:t xml:space="preserve"> </w:t>
      </w:r>
      <w:r>
        <w:t xml:space="preserve">the continuity of a dynasty or of a noble family. For artisanal and</w:t>
      </w:r>
      <w:r>
        <w:t xml:space="preserve"> </w:t>
      </w:r>
      <w:r>
        <w:t xml:space="preserve">merchant families children contributed to the completeness of the</w:t>
      </w:r>
      <w:r>
        <w:t xml:space="preserve"> </w:t>
      </w:r>
      <w:r>
        <w:t xml:space="preserve">household that often drew on their labor. Both protestant and catholic</w:t>
      </w:r>
      <w:r>
        <w:t xml:space="preserve"> </w:t>
      </w:r>
      <w:r>
        <w:t xml:space="preserve">theologians underlined the sanctity of the household that would remain</w:t>
      </w:r>
      <w:r>
        <w:t xml:space="preserve"> </w:t>
      </w:r>
      <w:r>
        <w:t xml:space="preserve">incomplete without children (</w:t>
      </w:r>
      <w:r>
        <w:rPr>
          <w:iCs/>
          <w:i/>
        </w:rPr>
        <w:t xml:space="preserve">Hardwick 2010</w:t>
      </w:r>
      <w:r>
        <w:t xml:space="preserve">). Despite the apparent</w:t>
      </w:r>
      <w:r>
        <w:t xml:space="preserve"> </w:t>
      </w:r>
      <w:r>
        <w:t xml:space="preserve">importance of childbirth and pregnancy, neither of them are significant</w:t>
      </w:r>
      <w:r>
        <w:t xml:space="preserve"> </w:t>
      </w:r>
      <w:r>
        <w:t xml:space="preserve">themes in the MIA-Euronews Corpus. On the other hand, they are both</w:t>
      </w:r>
      <w:r>
        <w:t xml:space="preserve"> </w:t>
      </w:r>
      <w:r>
        <w:t xml:space="preserve">strongly associated with women (see Figures 9 &amp; 10, 11 to 14, and 15 to</w:t>
      </w:r>
      <w:r>
        <w:t xml:space="preserve"> </w:t>
      </w:r>
      <w:r>
        <w:t xml:space="preserve">18).</w:t>
      </w:r>
    </w:p>
    <w:p>
      <w:pPr>
        <w:pStyle w:val="BodyText"/>
      </w:pPr>
      <w:r>
        <w:t xml:space="preserve">Generally speaking, in the MIA-Euronews Corpus there are only occasional</w:t>
      </w:r>
      <w:r>
        <w:t xml:space="preserve"> </w:t>
      </w:r>
      <w:r>
        <w:t xml:space="preserve">and sporadic mentions of pregnancy. What is also indicative is the fact</w:t>
      </w:r>
      <w:r>
        <w:t xml:space="preserve"> </w:t>
      </w:r>
      <w:r>
        <w:t xml:space="preserve">that pregnancy does not occur as a news alone; it is usually discussed</w:t>
      </w:r>
      <w:r>
        <w:t xml:space="preserve"> </w:t>
      </w:r>
      <w:r>
        <w:t xml:space="preserve">in tandem with other news. For instance, in April 1575 a piece of news</w:t>
      </w:r>
      <w:r>
        <w:t xml:space="preserve"> </w:t>
      </w:r>
      <w:r>
        <w:t xml:space="preserve">arrived from Lyon through Rome (ASF MdP 3082); it extensively reported</w:t>
      </w:r>
      <w:r>
        <w:t xml:space="preserve"> </w:t>
      </w:r>
      <w:r>
        <w:t xml:space="preserve">about fights with Hugenottes and as a side note it also mentioned the</w:t>
      </w:r>
      <w:r>
        <w:t xml:space="preserve"> </w:t>
      </w:r>
      <w:r>
        <w:t xml:space="preserve">pregnancy of Queen of Navarra, Marguerite de Valois-Bourbon. Sometimes</w:t>
      </w:r>
      <w:r>
        <w:t xml:space="preserve"> </w:t>
      </w:r>
      <w:r>
        <w:t xml:space="preserve">news in the MIA-Euronews Corpus comment on the development of the</w:t>
      </w:r>
      <w:r>
        <w:t xml:space="preserve"> </w:t>
      </w:r>
      <w:r>
        <w:t xml:space="preserve">pregnancy including the number of months a woman has completed (for</w:t>
      </w:r>
      <w:r>
        <w:t xml:space="preserve"> </w:t>
      </w:r>
      <w:r>
        <w:t xml:space="preserve">instance, ASF MdP 4191a, ASF MdP 3082, ASF MdP 4572). Occasionally, they</w:t>
      </w:r>
      <w:r>
        <w:t xml:space="preserve"> </w:t>
      </w:r>
      <w:r>
        <w:t xml:space="preserve">give account of miscarriage, though as the MIA-Euronews Corpus suggests</w:t>
      </w:r>
      <w:r>
        <w:t xml:space="preserve"> </w:t>
      </w:r>
      <w:r>
        <w:t xml:space="preserve">this was a particularly rare theme.</w:t>
      </w:r>
    </w:p>
    <w:p>
      <w:pPr>
        <w:pStyle w:val="BodyText"/>
      </w:pPr>
      <w:r>
        <w:t xml:space="preserve">Childbirth and baptism are equally unimportant themes in my dataset.</w:t>
      </w:r>
      <w:r>
        <w:t xml:space="preserve"> </w:t>
      </w:r>
      <w:r>
        <w:t xml:space="preserve">When the news discuss them, they focus on the celebrative aspects. By</w:t>
      </w:r>
      <w:r>
        <w:t xml:space="preserve"> </w:t>
      </w:r>
      <w:r>
        <w:t xml:space="preserve">contrast, biological and emotional aspects of childbirth usually remain</w:t>
      </w:r>
      <w:r>
        <w:t xml:space="preserve"> </w:t>
      </w:r>
      <w:r>
        <w:t xml:space="preserve">unaddressed. In the MIA-Euronews Corpus we can also find examples of</w:t>
      </w:r>
      <w:r>
        <w:t xml:space="preserve"> </w:t>
      </w:r>
      <w:r>
        <w:t xml:space="preserve">childbirth news where the name of the mother is not even communicated.</w:t>
      </w:r>
      <w:r>
        <w:t xml:space="preserve"> </w:t>
      </w:r>
      <w:r>
        <w:t xml:space="preserve">For instance, there is a childbirth news in a news sheet compiled in</w:t>
      </w:r>
      <w:r>
        <w:t xml:space="preserve"> </w:t>
      </w:r>
      <w:r>
        <w:t xml:space="preserve">June 1643 in Florence (ASF MdP 384); it reports about the birth of the</w:t>
      </w:r>
      <w:r>
        <w:t xml:space="preserve"> </w:t>
      </w:r>
      <w:r>
        <w:t xml:space="preserve">second son of a local nobleman (Count Altoviti); it mentions the birth</w:t>
      </w:r>
      <w:r>
        <w:t xml:space="preserve"> </w:t>
      </w:r>
      <w:r>
        <w:t xml:space="preserve">of the child and name of the father but not the name of the mother. News</w:t>
      </w:r>
      <w:r>
        <w:t xml:space="preserve"> </w:t>
      </w:r>
      <w:r>
        <w:t xml:space="preserve">about baptism are somewhat similar to news about marriage and weddings.</w:t>
      </w:r>
      <w:r>
        <w:t xml:space="preserve"> </w:t>
      </w:r>
      <w:r>
        <w:t xml:space="preserve">The most salient aspect is the presence of dignitaries and their</w:t>
      </w:r>
      <w:r>
        <w:t xml:space="preserve"> </w:t>
      </w:r>
      <w:r>
        <w:t xml:space="preserve">representatives. Hence both childbirth and baptism are treated as</w:t>
      </w:r>
      <w:r>
        <w:t xml:space="preserve"> </w:t>
      </w:r>
      <w:r>
        <w:t xml:space="preserve">prestige events with women and children again remaining in the</w:t>
      </w:r>
      <w:r>
        <w:t xml:space="preserve"> </w:t>
      </w:r>
      <w:r>
        <w:t xml:space="preserve">background.</w:t>
      </w:r>
    </w:p>
    <w:bookmarkStart w:id="44" w:name="crime-and-violence"/>
    <w:p>
      <w:pPr>
        <w:pStyle w:val="Heading3"/>
      </w:pPr>
      <w:r>
        <w:t xml:space="preserve">Crime and violence</w:t>
      </w:r>
    </w:p>
    <w:bookmarkEnd w:id="44"/>
    <w:p>
      <w:pPr>
        <w:pStyle w:val="FirstParagraph"/>
      </w:pPr>
      <w:r>
        <w:t xml:space="preserve">Crime and violence are not particularly important topics in the</w:t>
      </w:r>
      <w:r>
        <w:t xml:space="preserve"> </w:t>
      </w:r>
      <w:r>
        <w:t xml:space="preserve">MIA-Euronews Corpus. However, as Figure 19 shows, they are semantically</w:t>
      </w:r>
      <w:r>
        <w:t xml:space="preserve"> </w:t>
      </w:r>
      <w:r>
        <w:t xml:space="preserve">related to terms denoting women. But there is a remarkable dichotomy</w:t>
      </w:r>
      <w:r>
        <w:t xml:space="preserve"> </w:t>
      </w:r>
      <w:r>
        <w:t xml:space="preserve">between women of the elite and women of humble origins. Crime and</w:t>
      </w:r>
      <w:r>
        <w:t xml:space="preserve"> </w:t>
      </w:r>
      <w:r>
        <w:t xml:space="preserve">violence are closely associated with women of humble origins. In fact,</w:t>
      </w:r>
      <w:r>
        <w:t xml:space="preserve"> </w:t>
      </w:r>
      <w:r>
        <w:t xml:space="preserve">if women of humble origins are mentioned in the news, they are quite</w:t>
      </w:r>
      <w:r>
        <w:t xml:space="preserve"> </w:t>
      </w:r>
      <w:r>
        <w:t xml:space="preserve">likely to be discussed in the context of crime, violence, and social</w:t>
      </w:r>
      <w:r>
        <w:t xml:space="preserve"> </w:t>
      </w:r>
      <w:r>
        <w:t xml:space="preserve">control (see the axes attaccare (attack) and difesa (defense) on Figure</w:t>
      </w:r>
      <w:r>
        <w:t xml:space="preserve"> </w:t>
      </w:r>
      <w:r>
        <w:t xml:space="preserve">11 and 15). The relationship between women and crime has two facets in</w:t>
      </w:r>
      <w:r>
        <w:t xml:space="preserve"> </w:t>
      </w:r>
      <w:r>
        <w:t xml:space="preserve">the MIA-Euronews Corpus.</w:t>
      </w:r>
    </w:p>
    <w:p>
      <w:pPr>
        <w:pStyle w:val="BodyText"/>
      </w:pPr>
      <w:r>
        <w:t xml:space="preserve">On the one hand, there are pieces of news about crimes committed by</w:t>
      </w:r>
      <w:r>
        <w:t xml:space="preserve"> </w:t>
      </w:r>
      <w:r>
        <w:t xml:space="preserve">women. For instance, a news sheet that arrived from Rome in August 1719</w:t>
      </w:r>
      <w:r>
        <w:t xml:space="preserve"> </w:t>
      </w:r>
      <w:r>
        <w:t xml:space="preserve">(ASF MdP 100) reported about a woman who killed her husband. News</w:t>
      </w:r>
      <w:r>
        <w:t xml:space="preserve"> </w:t>
      </w:r>
      <w:r>
        <w:t xml:space="preserve">sometimes report about the punishment of women, including public</w:t>
      </w:r>
      <w:r>
        <w:t xml:space="preserve"> </w:t>
      </w:r>
      <w:r>
        <w:t xml:space="preserve">whipping, execution, and imprisonment. Reports about crimes by women are</w:t>
      </w:r>
      <w:r>
        <w:t xml:space="preserve"> </w:t>
      </w:r>
      <w:r>
        <w:t xml:space="preserve">not surprising. In the early modern belief system women and</w:t>
      </w:r>
      <w:r>
        <w:t xml:space="preserve"> </w:t>
      </w:r>
      <w:r>
        <w:t xml:space="preserve">transgressive social behavior were closely related (</w:t>
      </w:r>
      <w:r>
        <w:rPr>
          <w:iCs/>
          <w:i/>
        </w:rPr>
        <w:t xml:space="preserve">Rublack</w:t>
      </w:r>
      <w:r>
        <w:rPr>
          <w:iCs/>
          <w:i/>
        </w:rPr>
        <w:t xml:space="preserve"> </w:t>
      </w:r>
      <w:r>
        <w:rPr>
          <w:iCs/>
          <w:i/>
        </w:rPr>
        <w:t xml:space="preserve">2001</w:t>
      </w:r>
      <w:r>
        <w:t xml:space="preserve">). The connection was in part based on religious ideas. According</w:t>
      </w:r>
      <w:r>
        <w:t xml:space="preserve"> </w:t>
      </w:r>
      <w:r>
        <w:t xml:space="preserve">to the Christian tradition, women were daughters of Eve, which</w:t>
      </w:r>
      <w:r>
        <w:t xml:space="preserve"> </w:t>
      </w:r>
      <w:r>
        <w:t xml:space="preserve">established a direct connection with the Original Sin and the Fall of</w:t>
      </w:r>
      <w:r>
        <w:t xml:space="preserve"> </w:t>
      </w:r>
      <w:r>
        <w:t xml:space="preserve">Man. As a result, in the early modern period it was widely believed that</w:t>
      </w:r>
      <w:r>
        <w:t xml:space="preserve"> </w:t>
      </w:r>
      <w:r>
        <w:t xml:space="preserve">women were vulnerable to the incursions of the devil and to their own</w:t>
      </w:r>
      <w:r>
        <w:t xml:space="preserve"> </w:t>
      </w:r>
      <w:r>
        <w:t xml:space="preserve">natural passions. This belief was also reinforced by premodern</w:t>
      </w:r>
      <w:r>
        <w:t xml:space="preserve"> </w:t>
      </w:r>
      <w:r>
        <w:t xml:space="preserve">“</w:t>
      </w:r>
      <w:r>
        <w:t xml:space="preserve">scientific</w:t>
      </w:r>
      <w:r>
        <w:t xml:space="preserve">”</w:t>
      </w:r>
      <w:r>
        <w:t xml:space="preserve"> </w:t>
      </w:r>
      <w:r>
        <w:t xml:space="preserve">ideas. According to the elemental physics of Gallen,</w:t>
      </w:r>
      <w:r>
        <w:t xml:space="preserve"> </w:t>
      </w:r>
      <w:r>
        <w:t xml:space="preserve">Aristotle, and other ancient Greek philosophers, the female body is</w:t>
      </w:r>
      <w:r>
        <w:t xml:space="preserve"> </w:t>
      </w:r>
      <w:r>
        <w:t xml:space="preserve">incomplete and vulnerable to uncontrollable emotions and passions. While</w:t>
      </w:r>
      <w:r>
        <w:t xml:space="preserve"> </w:t>
      </w:r>
      <w:r>
        <w:t xml:space="preserve">men were associated with rationality and self-control, women were linked</w:t>
      </w:r>
      <w:r>
        <w:t xml:space="preserve"> </w:t>
      </w:r>
      <w:r>
        <w:t xml:space="preserve">to nature, passion, and savageness. Women were also often subject to</w:t>
      </w:r>
      <w:r>
        <w:t xml:space="preserve"> </w:t>
      </w:r>
      <w:r>
        <w:t xml:space="preserve">social control; this for instance gave rise to the regulation of clothes</w:t>
      </w:r>
      <w:r>
        <w:t xml:space="preserve"> </w:t>
      </w:r>
      <w:r>
        <w:t xml:space="preserve">that women were allowed to wear in public. News sometimes discuss this</w:t>
      </w:r>
      <w:r>
        <w:t xml:space="preserve"> </w:t>
      </w:r>
      <w:r>
        <w:t xml:space="preserve">theme as well. In short, everyday news reinforced the traditional</w:t>
      </w:r>
      <w:r>
        <w:t xml:space="preserve"> </w:t>
      </w:r>
      <w:r>
        <w:t xml:space="preserve">misogynist beliefs of the early modern times by relating women of humble</w:t>
      </w:r>
      <w:r>
        <w:t xml:space="preserve"> </w:t>
      </w:r>
      <w:r>
        <w:t xml:space="preserve">origins to crime.</w:t>
      </w:r>
    </w:p>
    <w:p>
      <w:pPr>
        <w:pStyle w:val="BodyText"/>
      </w:pPr>
      <w:r>
        <w:t xml:space="preserve">On the other hand, news also often report about violence against women.</w:t>
      </w:r>
      <w:r>
        <w:t xml:space="preserve"> </w:t>
      </w:r>
      <w:r>
        <w:t xml:space="preserve">Again, these reports usually concern women of humble origins. A</w:t>
      </w:r>
      <w:r>
        <w:t xml:space="preserve"> </w:t>
      </w:r>
      <w:r>
        <w:t xml:space="preserve">recurrent theme is violence by soldiers. For instance, a news sheet from</w:t>
      </w:r>
      <w:r>
        <w:t xml:space="preserve"> </w:t>
      </w:r>
      <w:r>
        <w:t xml:space="preserve">Graz compiled in October 1600 extensively discusses the actual state of</w:t>
      </w:r>
      <w:r>
        <w:t xml:space="preserve"> </w:t>
      </w:r>
      <w:r>
        <w:t xml:space="preserve">affairs in the war against the Ottomans (ASF MdP, 51248). It reports</w:t>
      </w:r>
      <w:r>
        <w:t xml:space="preserve"> </w:t>
      </w:r>
      <w:r>
        <w:t xml:space="preserve">about violence of French mercenaries against women. Another news from</w:t>
      </w:r>
      <w:r>
        <w:t xml:space="preserve"> </w:t>
      </w:r>
      <w:r>
        <w:t xml:space="preserve">Cremona, compiled in June 1575, highlights the cruelties of German and</w:t>
      </w:r>
      <w:r>
        <w:t xml:space="preserve"> </w:t>
      </w:r>
      <w:r>
        <w:t xml:space="preserve">Italian soldiers (ASF MdP, 3254). This piece of news pinpoints the heart</w:t>
      </w:r>
      <w:r>
        <w:t xml:space="preserve"> </w:t>
      </w:r>
      <w:r>
        <w:t xml:space="preserve">of the matter. In early modern times peasants were forced to give</w:t>
      </w:r>
      <w:r>
        <w:t xml:space="preserve"> </w:t>
      </w:r>
      <w:r>
        <w:t xml:space="preserve">accommodation to soldiers who often took advantage of this and committed</w:t>
      </w:r>
      <w:r>
        <w:t xml:space="preserve"> </w:t>
      </w:r>
      <w:r>
        <w:t xml:space="preserve">violence, crime, and looting. Sometimes, news also mention petty crimes</w:t>
      </w:r>
      <w:r>
        <w:t xml:space="preserve"> </w:t>
      </w:r>
      <w:r>
        <w:t xml:space="preserve">against women, though this remains sporadic in the MIA-Euronews Corpus.</w:t>
      </w:r>
    </w:p>
    <w:p>
      <w:pPr>
        <w:pStyle w:val="BodyText"/>
      </w:pPr>
      <w:r>
        <w:t xml:space="preserve">There are some interesting and unexplained silences in the MIA-Euronews</w:t>
      </w:r>
      <w:r>
        <w:t xml:space="preserve"> </w:t>
      </w:r>
      <w:r>
        <w:t xml:space="preserve">Corpus. First, witchcraft is surprisingly underreported. It is estimated</w:t>
      </w:r>
      <w:r>
        <w:t xml:space="preserve"> </w:t>
      </w:r>
      <w:r>
        <w:t xml:space="preserve">that in the early modern period approximately 40.000 and 60.000 people,</w:t>
      </w:r>
      <w:r>
        <w:t xml:space="preserve"> </w:t>
      </w:r>
      <w:r>
        <w:t xml:space="preserve">mainly women, were executed for witchcraft</w:t>
      </w:r>
      <w:r>
        <w:t xml:space="preserve"> </w:t>
      </w:r>
      <w:r>
        <w:rPr>
          <w:iCs/>
          <w:i/>
        </w:rPr>
        <w:t xml:space="preserve">Barry, Hester, Roberts</w:t>
      </w:r>
      <w:r>
        <w:rPr>
          <w:iCs/>
          <w:i/>
        </w:rPr>
        <w:t xml:space="preserve"> </w:t>
      </w:r>
      <w:r>
        <w:rPr>
          <w:iCs/>
          <w:i/>
        </w:rPr>
        <w:t xml:space="preserve">1998</w:t>
      </w:r>
      <w:r>
        <w:t xml:space="preserve">. However, apart from some exceptions, the news in the MIA-Euronews</w:t>
      </w:r>
      <w:r>
        <w:t xml:space="preserve"> </w:t>
      </w:r>
      <w:r>
        <w:t xml:space="preserve">Corpusare are silent about witchcraft. Second, scholarship</w:t>
      </w:r>
      <w:r>
        <w:t xml:space="preserve"> </w:t>
      </w:r>
      <w:r>
        <w:rPr>
          <w:iCs/>
          <w:i/>
        </w:rPr>
        <w:t xml:space="preserve">Walker</w:t>
      </w:r>
      <w:r>
        <w:rPr>
          <w:iCs/>
          <w:i/>
        </w:rPr>
        <w:t xml:space="preserve"> </w:t>
      </w:r>
      <w:r>
        <w:rPr>
          <w:iCs/>
          <w:i/>
        </w:rPr>
        <w:t xml:space="preserve">2003</w:t>
      </w:r>
      <w:r>
        <w:t xml:space="preserve"> </w:t>
      </w:r>
      <w:r>
        <w:t xml:space="preserve">has discovered a great variety of crimes that were usually</w:t>
      </w:r>
      <w:r>
        <w:t xml:space="preserve"> </w:t>
      </w:r>
      <w:r>
        <w:t xml:space="preserve">ascribed to women in the early modern period. This includes for instance</w:t>
      </w:r>
      <w:r>
        <w:t xml:space="preserve"> </w:t>
      </w:r>
      <w:r>
        <w:t xml:space="preserve">fornication, infanticide, adultery, and premarital sex. News are not</w:t>
      </w:r>
      <w:r>
        <w:t xml:space="preserve"> </w:t>
      </w:r>
      <w:r>
        <w:t xml:space="preserve">particularly specific about the types of crimes women commit. Generally,</w:t>
      </w:r>
      <w:r>
        <w:t xml:space="preserve"> </w:t>
      </w:r>
      <w:r>
        <w:t xml:space="preserve">physical violence is the main crime against and by women that is</w:t>
      </w:r>
      <w:r>
        <w:t xml:space="preserve"> </w:t>
      </w:r>
      <w:r>
        <w:t xml:space="preserve">discussed.</w:t>
      </w:r>
    </w:p>
    <w:bookmarkStart w:id="45" w:name="conclusion"/>
    <w:p>
      <w:pPr>
        <w:pStyle w:val="Heading2"/>
      </w:pPr>
      <w:r>
        <w:t xml:space="preserve">Conclusion</w:t>
      </w:r>
    </w:p>
    <w:bookmarkEnd w:id="45"/>
    <w:p>
      <w:pPr>
        <w:pStyle w:val="FirstParagraph"/>
      </w:pPr>
      <w:r>
        <w:t xml:space="preserve">The focus of scholarship on early modern women history has been agency.</w:t>
      </w:r>
      <w:r>
        <w:t xml:space="preserve"> </w:t>
      </w:r>
      <w:r>
        <w:t xml:space="preserve">Precisely, historians have studied the way women</w:t>
      </w:r>
      <w:r>
        <w:t xml:space="preserve"> </w:t>
      </w:r>
      <w:r>
        <w:t xml:space="preserve">“</w:t>
      </w:r>
      <w:r>
        <w:t xml:space="preserve">skirted or even</w:t>
      </w:r>
      <w:r>
        <w:t xml:space="preserve"> </w:t>
      </w:r>
      <w:r>
        <w:t xml:space="preserve">reshaped the patriarchal structure of the day. (</w:t>
      </w:r>
      <w:r>
        <w:rPr>
          <w:iCs/>
          <w:i/>
        </w:rPr>
        <w:t xml:space="preserve">Howell 2019</w:t>
      </w:r>
      <w:r>
        <w:t xml:space="preserve">,</w:t>
      </w:r>
      <w:r>
        <w:t xml:space="preserve"> </w:t>
      </w:r>
      <w:r>
        <w:t xml:space="preserve">p. 21)</w:t>
      </w:r>
      <w:r>
        <w:t xml:space="preserve">”</w:t>
      </w:r>
      <w:r>
        <w:t xml:space="preserve"> </w:t>
      </w:r>
      <w:r>
        <w:t xml:space="preserve">Numerous examples of women challenging the traditional male</w:t>
      </w:r>
      <w:r>
        <w:t xml:space="preserve"> </w:t>
      </w:r>
      <w:r>
        <w:t xml:space="preserve">order have been unearthed and studied with the purpose of understanding</w:t>
      </w:r>
      <w:r>
        <w:t xml:space="preserve"> </w:t>
      </w:r>
      <w:r>
        <w:t xml:space="preserve">how gendered differences in the early modern period were constructed</w:t>
      </w:r>
      <w:r>
        <w:t xml:space="preserve"> </w:t>
      </w:r>
      <w:r>
        <w:t xml:space="preserve">(</w:t>
      </w:r>
      <w:r>
        <w:rPr>
          <w:iCs/>
          <w:i/>
        </w:rPr>
        <w:t xml:space="preserve">Whyte 2015</w:t>
      </w:r>
      <w:r>
        <w:t xml:space="preserve">;</w:t>
      </w:r>
      <w:r>
        <w:t xml:space="preserve"> </w:t>
      </w:r>
      <w:r>
        <w:rPr>
          <w:iCs/>
          <w:i/>
        </w:rPr>
        <w:t xml:space="preserve">Harline 2013</w:t>
      </w:r>
      <w:r>
        <w:t xml:space="preserve">,</w:t>
      </w:r>
      <w:r>
        <w:rPr>
          <w:iCs/>
          <w:i/>
        </w:rPr>
        <w:t xml:space="preserve">Montenach 2013</w:t>
      </w:r>
      <w:r>
        <w:t xml:space="preserve">;</w:t>
      </w:r>
      <w:r>
        <w:t xml:space="preserve"> </w:t>
      </w:r>
      <w:r>
        <w:rPr>
          <w:iCs/>
          <w:i/>
        </w:rPr>
        <w:t xml:space="preserve">Müller 2013</w:t>
      </w:r>
      <w:r>
        <w:t xml:space="preserve">). Hence I am evaluating the findings of my</w:t>
      </w:r>
      <w:r>
        <w:t xml:space="preserve"> </w:t>
      </w:r>
      <w:r>
        <w:t xml:space="preserve">investigation in light of this question.</w:t>
      </w:r>
    </w:p>
    <w:p>
      <w:pPr>
        <w:pStyle w:val="BodyText"/>
      </w:pPr>
      <w:r>
        <w:t xml:space="preserve">My findings suggest that handwritten news reinforced existing ideas</w:t>
      </w:r>
      <w:r>
        <w:t xml:space="preserve"> </w:t>
      </w:r>
      <w:r>
        <w:t xml:space="preserve">about gender and gendered differences. First, handwritten news</w:t>
      </w:r>
      <w:r>
        <w:t xml:space="preserve"> </w:t>
      </w:r>
      <w:r>
        <w:t xml:space="preserve">highlighted the male dominance of the period. We have seen that even</w:t>
      </w:r>
      <w:r>
        <w:t xml:space="preserve"> </w:t>
      </w:r>
      <w:r>
        <w:t xml:space="preserve">though women were not completely absent from news, their presence was</w:t>
      </w:r>
      <w:r>
        <w:t xml:space="preserve"> </w:t>
      </w:r>
      <w:r>
        <w:t xml:space="preserve">rather sporadic. By contrast, men were almost always present; yet they</w:t>
      </w:r>
      <w:r>
        <w:t xml:space="preserve"> </w:t>
      </w:r>
      <w:r>
        <w:t xml:space="preserve">were the main protagonists of the news. As it has been pointed out, no</w:t>
      </w:r>
      <w:r>
        <w:t xml:space="preserve"> </w:t>
      </w:r>
      <w:r>
        <w:t xml:space="preserve">significant difference was found between different countries and</w:t>
      </w:r>
      <w:r>
        <w:t xml:space="preserve"> </w:t>
      </w:r>
      <w:r>
        <w:t xml:space="preserve">regions. Second, if women occur in news, they are usually mentioned in</w:t>
      </w:r>
      <w:r>
        <w:t xml:space="preserve"> </w:t>
      </w:r>
      <w:r>
        <w:t xml:space="preserve">traditional settings: celebration, marriage, travel, childbirth, etc.</w:t>
      </w:r>
      <w:r>
        <w:t xml:space="preserve"> </w:t>
      </w:r>
      <w:r>
        <w:t xml:space="preserve">Similarly, women tend to assume traditional roles. As a result, I</w:t>
      </w:r>
      <w:r>
        <w:t xml:space="preserve"> </w:t>
      </w:r>
      <w:r>
        <w:t xml:space="preserve">conclude that in handwritten news women do not challenge the patriarchal</w:t>
      </w:r>
      <w:r>
        <w:t xml:space="preserve"> </w:t>
      </w:r>
      <w:r>
        <w:t xml:space="preserve">order of their day; yet they act according to this order. News therefore</w:t>
      </w:r>
      <w:r>
        <w:t xml:space="preserve"> </w:t>
      </w:r>
      <w:r>
        <w:t xml:space="preserve">do not challenge the traditional gender differences of the period.</w:t>
      </w:r>
    </w:p>
    <w:p>
      <w:pPr>
        <w:pStyle w:val="BodyText"/>
      </w:pPr>
      <w:r>
        <w:t xml:space="preserve">The reason why news sheets conveyed the traditional gender roles and did</w:t>
      </w:r>
      <w:r>
        <w:t xml:space="preserve"> </w:t>
      </w:r>
      <w:r>
        <w:t xml:space="preserve">not fundamentally alter the existing construction of gendered</w:t>
      </w:r>
      <w:r>
        <w:t xml:space="preserve"> </w:t>
      </w:r>
      <w:r>
        <w:t xml:space="preserve">differences must be sought in the medium itself. Most probably, news</w:t>
      </w:r>
      <w:r>
        <w:t xml:space="preserve"> </w:t>
      </w:r>
      <w:r>
        <w:t xml:space="preserve">sheets were compiled by men, which must have had a significant impact on</w:t>
      </w:r>
      <w:r>
        <w:t xml:space="preserve"> </w:t>
      </w:r>
      <w:r>
        <w:t xml:space="preserve">the types of information that were included or ignored. Furthermore, the</w:t>
      </w:r>
      <w:r>
        <w:t xml:space="preserve"> </w:t>
      </w:r>
      <w:r>
        <w:t xml:space="preserve">key topics of handwritten news uncovered in this essay pinpoint the fact</w:t>
      </w:r>
      <w:r>
        <w:t xml:space="preserve"> </w:t>
      </w:r>
      <w:r>
        <w:t xml:space="preserve">that handwritten news sheets were mainly a political medium. News sheets</w:t>
      </w:r>
      <w:r>
        <w:t xml:space="preserve"> </w:t>
      </w:r>
      <w:r>
        <w:t xml:space="preserve">were meant to help court officials and sovereigns follow political</w:t>
      </w:r>
      <w:r>
        <w:t xml:space="preserve"> </w:t>
      </w:r>
      <w:r>
        <w:t xml:space="preserve">events, including wars and interstate conflicts. This explains why</w:t>
      </w:r>
      <w:r>
        <w:t xml:space="preserve"> </w:t>
      </w:r>
      <w:r>
        <w:t xml:space="preserve">themes related to women, such as for instance child birth and marriage,</w:t>
      </w:r>
      <w:r>
        <w:t xml:space="preserve"> </w:t>
      </w:r>
      <w:r>
        <w:t xml:space="preserve">were relatively rare. In light of all this, I can conclude that the</w:t>
      </w:r>
      <w:r>
        <w:t xml:space="preserve"> </w:t>
      </w:r>
      <w:r>
        <w:t xml:space="preserve">story of the woman ambassador presented at the beginning of this paper</w:t>
      </w:r>
      <w:r>
        <w:t xml:space="preserve"> </w:t>
      </w:r>
      <w:r>
        <w:t xml:space="preserve">must have been an anomaly.</w:t>
      </w:r>
    </w:p>
    <w:bookmarkStart w:id="46" w:name="implementation"/>
    <w:p>
      <w:pPr>
        <w:pStyle w:val="Heading2"/>
      </w:pPr>
      <w:r>
        <w:t xml:space="preserve">Implementation</w:t>
      </w:r>
    </w:p>
    <w:bookmarkEnd w:id="46"/>
    <w:p>
      <w:pPr>
        <w:pStyle w:val="FirstParagraph"/>
      </w:pPr>
      <w:r>
        <w:t xml:space="preserve">The methodology behind this research consists of three different</w:t>
      </w:r>
      <w:r>
        <w:t xml:space="preserve"> </w:t>
      </w:r>
      <w:r>
        <w:t xml:space="preserve">components and includes a preprocessing stage. Here I will present these</w:t>
      </w:r>
      <w:r>
        <w:t xml:space="preserve"> </w:t>
      </w:r>
      <w:r>
        <w:t xml:space="preserve">three components with a special emphasis on how they resolve the</w:t>
      </w:r>
      <w:r>
        <w:t xml:space="preserve"> </w:t>
      </w:r>
      <w:r>
        <w:t xml:space="preserve">problems outlined in the section addressing randomness and archival</w:t>
      </w:r>
      <w:r>
        <w:t xml:space="preserve"> </w:t>
      </w:r>
      <w:r>
        <w:t xml:space="preserve">research. This section requires advanced knowledge in mathematics and</w:t>
      </w:r>
      <w:r>
        <w:t xml:space="preserve"> </w:t>
      </w:r>
      <w:r>
        <w:t xml:space="preserve">computer science. This section requires advanced knowledge in</w:t>
      </w:r>
      <w:r>
        <w:t xml:space="preserve"> </w:t>
      </w:r>
      <w:r>
        <w:t xml:space="preserve">mathematics and computer science, and it is for specialists.</w:t>
      </w:r>
    </w:p>
    <w:bookmarkStart w:id="47" w:name="preprocessing"/>
    <w:p>
      <w:pPr>
        <w:pStyle w:val="Heading3"/>
      </w:pPr>
      <w:r>
        <w:t xml:space="preserve">Preprocessing</w:t>
      </w:r>
    </w:p>
    <w:bookmarkEnd w:id="47"/>
    <w:p>
      <w:pPr>
        <w:pStyle w:val="FirstParagraph"/>
      </w:pPr>
      <w:r>
        <w:t xml:space="preserve">The MIA-Euronews Corpus is preserved in the MIA Database of the Medici</w:t>
      </w:r>
      <w:r>
        <w:t xml:space="preserve"> </w:t>
      </w:r>
      <w:r>
        <w:t xml:space="preserve">Archive Project; it consists of transcriptions of news sheets and basic</w:t>
      </w:r>
      <w:r>
        <w:t xml:space="preserve"> </w:t>
      </w:r>
      <w:r>
        <w:t xml:space="preserve">metadata (place and date of compilation, source location of news items).</w:t>
      </w:r>
      <w:r>
        <w:t xml:space="preserve"> </w:t>
      </w:r>
      <w:r>
        <w:t xml:space="preserve">As a first step, the transcriptions (represented in JSON) were</w:t>
      </w:r>
      <w:r>
        <w:t xml:space="preserve"> </w:t>
      </w:r>
      <w:r>
        <w:t xml:space="preserve">tokenized, lemmatized, and POS tagged. For this task a lemmatizer and</w:t>
      </w:r>
      <w:r>
        <w:t xml:space="preserve"> </w:t>
      </w:r>
      <w:r>
        <w:t xml:space="preserve">POS tagger for modern Italian by spaCy (</w:t>
      </w:r>
      <w:hyperlink r:id="rId48">
        <w:r>
          <w:rPr>
            <w:rStyle w:val="Hyperlink"/>
          </w:rPr>
          <w:t xml:space="preserve">https://spacy.io/</w:t>
        </w:r>
      </w:hyperlink>
      <w:r>
        <w:t xml:space="preserve">) was</w:t>
      </w:r>
      <w:r>
        <w:t xml:space="preserve"> </w:t>
      </w:r>
      <w:r>
        <w:t xml:space="preserve">used. Given that the news sheets that reached the Medici court were</w:t>
      </w:r>
      <w:r>
        <w:t xml:space="preserve"> </w:t>
      </w:r>
      <w:r>
        <w:t xml:space="preserve">mainly written in the Tuscan dialect, which is the predecessor of modern</w:t>
      </w:r>
      <w:r>
        <w:t xml:space="preserve"> </w:t>
      </w:r>
      <w:r>
        <w:t xml:space="preserve">Italian, the lemmatizer performed reasonably well and delivered</w:t>
      </w:r>
      <w:r>
        <w:t xml:space="preserve"> </w:t>
      </w:r>
      <w:r>
        <w:t xml:space="preserve">acceptable results. Throughout the preprocessing names of persons were</w:t>
      </w:r>
      <w:r>
        <w:t xml:space="preserve"> </w:t>
      </w:r>
      <w:r>
        <w:t xml:space="preserve">identified with a Named Entity Recognizer; their gender and social rank</w:t>
      </w:r>
      <w:r>
        <w:t xml:space="preserve"> </w:t>
      </w:r>
      <w:r>
        <w:t xml:space="preserve">were inferred computationally with the supervision of a human expert.</w:t>
      </w:r>
      <w:r>
        <w:t xml:space="preserve"> </w:t>
      </w:r>
      <w:r>
        <w:t xml:space="preserve">What made the computational inference of social rank possible is that</w:t>
      </w:r>
      <w:r>
        <w:t xml:space="preserve"> </w:t>
      </w:r>
      <w:r>
        <w:t xml:space="preserve">names are usually preceded by titles (such as marchese, princess, duke,</w:t>
      </w:r>
      <w:r>
        <w:t xml:space="preserve"> </w:t>
      </w:r>
      <w:r>
        <w:t xml:space="preserve">etc.) in the MIA-Euronews Corpus. Given that titles in the corpus</w:t>
      </w:r>
      <w:r>
        <w:t xml:space="preserve"> </w:t>
      </w:r>
      <w:r>
        <w:t xml:space="preserve">usually correspond to titles in modern Italian, the Named Entity</w:t>
      </w:r>
      <w:r>
        <w:t xml:space="preserve"> </w:t>
      </w:r>
      <w:r>
        <w:t xml:space="preserve">Recognizer worked well. It was tested on a small sample of data and</w:t>
      </w:r>
      <w:r>
        <w:t xml:space="preserve"> </w:t>
      </w:r>
      <w:r>
        <w:t xml:space="preserve">achieved good results (85% accuracy).</w:t>
      </w:r>
    </w:p>
    <w:bookmarkStart w:id="49" w:name="Xad7a11c542f4b4d41eba53b3b7bb9943d0d4635"/>
    <w:p>
      <w:pPr>
        <w:pStyle w:val="Heading3"/>
      </w:pPr>
      <w:r>
        <w:t xml:space="preserve">Repeated random sampling of news sheets and news</w:t>
      </w:r>
      <w:r>
        <w:t xml:space="preserve"> </w:t>
      </w:r>
      <w:r>
        <w:t xml:space="preserve">items</w:t>
      </w:r>
    </w:p>
    <w:bookmarkEnd w:id="49"/>
    <w:p>
      <w:pPr>
        <w:pStyle w:val="FirstParagraph"/>
      </w:pPr>
      <w:r>
        <w:t xml:space="preserve">To accomplish repeated random sampling, the standard procedure of</w:t>
      </w:r>
      <w:r>
        <w:t xml:space="preserve"> </w:t>
      </w:r>
      <w:r>
        <w:t xml:space="preserve">bootstrapping, also known as sampling with replacement, was applied</w:t>
      </w:r>
      <w:r>
        <w:t xml:space="preserve"> </w:t>
      </w:r>
      <w:r>
        <w:rPr>
          <w:iCs/>
          <w:i/>
        </w:rPr>
        <w:t xml:space="preserve">Mooney, Mooney, Mooney, Duval, Duvall 1993</w:t>
      </w:r>
      <w:r>
        <w:t xml:space="preserve">. Bootstrapping</w:t>
      </w:r>
      <w:r>
        <w:t xml:space="preserve"> </w:t>
      </w:r>
      <w:r>
        <w:t xml:space="preserve">involves the repeated and randomized selection of a small subset of a</w:t>
      </w:r>
      <w:r>
        <w:t xml:space="preserve"> </w:t>
      </w:r>
      <w:r>
        <w:t xml:space="preserve">large original sample. In this research, throughout each step of</w:t>
      </w:r>
      <w:r>
        <w:t xml:space="preserve"> </w:t>
      </w:r>
      <w:r>
        <w:t xml:space="preserve">randomized selection, I picked one hundred complete news sheets and one</w:t>
      </w:r>
      <w:r>
        <w:t xml:space="preserve"> </w:t>
      </w:r>
      <w:r>
        <w:t xml:space="preserve">hundred news items; then I counted the number of news items and news</w:t>
      </w:r>
      <w:r>
        <w:t xml:space="preserve"> </w:t>
      </w:r>
      <w:r>
        <w:t xml:space="preserve">sheets that mention at least one woman. Hence I treated women’s presence</w:t>
      </w:r>
      <w:r>
        <w:t xml:space="preserve"> </w:t>
      </w:r>
      <w:r>
        <w:t xml:space="preserve">in news as a binomial random variable with two possible outcomes:</w:t>
      </w:r>
      <w:r>
        <w:t xml:space="preserve"> </w:t>
      </w:r>
      <w:r>
        <w:t xml:space="preserve">present and absent. Next, by averaging the outcomes of the randomized</w:t>
      </w:r>
      <w:r>
        <w:t xml:space="preserve"> </w:t>
      </w:r>
      <w:r>
        <w:t xml:space="preserve">selection steps, I calculated the mean number of news items and news</w:t>
      </w:r>
      <w:r>
        <w:t xml:space="preserve"> </w:t>
      </w:r>
      <w:r>
        <w:t xml:space="preserve">sheets in which women are present or absent if hundred news items and</w:t>
      </w:r>
      <w:r>
        <w:t xml:space="preserve"> </w:t>
      </w:r>
      <w:r>
        <w:t xml:space="preserve">new sheets are randomly selected. In short, the process of repeated</w:t>
      </w:r>
      <w:r>
        <w:t xml:space="preserve"> </w:t>
      </w:r>
      <w:r>
        <w:t xml:space="preserve">random sampling of news sheets and news items brought about a binomial</w:t>
      </w:r>
      <w:r>
        <w:t xml:space="preserve"> </w:t>
      </w:r>
      <w:r>
        <w:t xml:space="preserve">probability distribution that represents women’s presence or absence in</w:t>
      </w:r>
      <w:r>
        <w:t xml:space="preserve"> </w:t>
      </w:r>
      <w:r>
        <w:t xml:space="preserve">the MIA-Euronews Corpus.</w:t>
      </w:r>
    </w:p>
    <w:p>
      <w:pPr>
        <w:pStyle w:val="BodyText"/>
      </w:pPr>
      <w:r>
        <w:t xml:space="preserve">To discover the probability distribution that represents the presence of</w:t>
      </w:r>
      <w:r>
        <w:t xml:space="preserve"> </w:t>
      </w:r>
      <w:r>
        <w:t xml:space="preserve">women in the lost totality of news sheets that once circulated in the</w:t>
      </w:r>
      <w:r>
        <w:t xml:space="preserve"> </w:t>
      </w:r>
      <w:r>
        <w:t xml:space="preserve">early modern period, I applied Bayes’ Theorem</w:t>
      </w:r>
      <w:r>
        <w:t xml:space="preserve"> </w:t>
      </w:r>
      <w:r>
        <w:rPr>
          <w:iCs/>
          <w:i/>
        </w:rPr>
        <w:t xml:space="preserve">Puga, Krzywinski,</w:t>
      </w:r>
      <w:r>
        <w:rPr>
          <w:iCs/>
          <w:i/>
        </w:rPr>
        <w:t xml:space="preserve"> </w:t>
      </w:r>
      <w:r>
        <w:rPr>
          <w:iCs/>
          <w:i/>
        </w:rPr>
        <w:t xml:space="preserve">Altman 2015</w:t>
      </w:r>
      <w:r>
        <w:t xml:space="preserve">. This is a mathematical framework that facilitates the</w:t>
      </w:r>
      <w:r>
        <w:t xml:space="preserve"> </w:t>
      </w:r>
      <w:r>
        <w:t xml:space="preserve">discovery of the most likely prior distribution giving rise to a set of</w:t>
      </w:r>
      <w:r>
        <w:t xml:space="preserve"> </w:t>
      </w:r>
      <w:r>
        <w:t xml:space="preserve">evidence gathered throughout a series of independent trials. In the</w:t>
      </w:r>
      <w:r>
        <w:t xml:space="preserve"> </w:t>
      </w:r>
      <w:r>
        <w:t xml:space="preserve">context of this research, the evidence is the binomial probability</w:t>
      </w:r>
      <w:r>
        <w:t xml:space="preserve"> </w:t>
      </w:r>
      <w:r>
        <w:t xml:space="preserve">distribution that the bootstrapping procedure brought about and the</w:t>
      </w:r>
      <w:r>
        <w:t xml:space="preserve"> </w:t>
      </w:r>
      <w:r>
        <w:t xml:space="preserve">prior is the probability distribution that represents women’s presence</w:t>
      </w:r>
      <w:r>
        <w:t xml:space="preserve"> </w:t>
      </w:r>
      <w:r>
        <w:t xml:space="preserve">in the lost totality of once existing news sheets. We can formalize all</w:t>
      </w:r>
      <w:r>
        <w:t xml:space="preserve"> </w:t>
      </w:r>
      <w:r>
        <w:t xml:space="preserve">this in the following way:</w:t>
      </w:r>
    </w:p>
    <w:p>
      <w:pPr>
        <w:numPr>
          <w:ilvl w:val="0"/>
          <w:numId w:val="1011"/>
        </w:numPr>
      </w:pPr>
      <w:r>
        <w:t xml:space="preserve">Let X be the prior and let X be a continuous distribution with support</w:t>
      </w:r>
      <w:r>
        <w:t xml:space="preserve"> </w:t>
      </w:r>
      <w:r>
        <w:t xml:space="preserve">[</w:t>
      </w:r>
      <w:r>
        <w:t xml:space="preserve">0,1</w:t>
      </w:r>
      <w:r>
        <w:t xml:space="preserve">]</w:t>
      </w:r>
      <w:r>
        <w:t xml:space="preserve"> </w:t>
      </w:r>
      <w:r>
        <w:t xml:space="preserve">so that it can effectively represent the probability of</w:t>
      </w:r>
      <w:r>
        <w:t xml:space="preserve"> </w:t>
      </w:r>
      <w:r>
        <w:t xml:space="preserve">presence and absence (for instance if X = 0.2 then the probability of</w:t>
      </w:r>
      <w:r>
        <w:t xml:space="preserve"> </w:t>
      </w:r>
      <w:r>
        <w:t xml:space="preserve">women’s presence is 0.2 and the probability of their absence is 0.8).</w:t>
      </w:r>
    </w:p>
    <w:p>
      <w:pPr>
        <w:numPr>
          <w:ilvl w:val="0"/>
          <w:numId w:val="1012"/>
        </w:numPr>
      </w:pPr>
      <w:r>
        <w:t xml:space="preserve">Let H and T be the evidence; let H be a random variable for the number</w:t>
      </w:r>
      <w:r>
        <w:t xml:space="preserve"> </w:t>
      </w:r>
      <w:r>
        <w:t xml:space="preserve">of news sheets (or news items) in which women are present, and let T</w:t>
      </w:r>
      <w:r>
        <w:t xml:space="preserve"> </w:t>
      </w:r>
      <w:r>
        <w:t xml:space="preserve">be a random variable for the number of news sheets (or news items) in</w:t>
      </w:r>
      <w:r>
        <w:t xml:space="preserve"> </w:t>
      </w:r>
      <w:r>
        <w:t xml:space="preserve">which women are absent.</w:t>
      </w:r>
    </w:p>
    <w:p>
      <w:pPr>
        <w:pStyle w:val="FirstParagraph"/>
      </w:pPr>
      <w:r>
        <w:t xml:space="preserve">We can formalize the relationship between the prior (X) and the evidence</w:t>
      </w:r>
      <w:r>
        <w:t xml:space="preserve"> </w:t>
      </w:r>
      <w:r>
        <w:t xml:space="preserve">(H and T) as the probability (P) of observing presence</w:t>
      </w:r>
      <w:r>
        <w:t xml:space="preserve"> </w:t>
      </w:r>
      <w:r>
        <w:rPr>
          <w:iCs/>
          <w:i/>
        </w:rPr>
        <w:t xml:space="preserve">h</w:t>
      </w:r>
      <w:r>
        <w:t xml:space="preserve"> </w:t>
      </w:r>
      <w:r>
        <w:t xml:space="preserve">number</w:t>
      </w:r>
      <w:r>
        <w:t xml:space="preserve"> </w:t>
      </w:r>
      <w:r>
        <w:t xml:space="preserve">of times and absence</w:t>
      </w:r>
      <w:r>
        <w:t xml:space="preserve"> </w:t>
      </w:r>
      <w:r>
        <w:rPr>
          <w:iCs/>
          <w:i/>
        </w:rPr>
        <w:t xml:space="preserve">t</w:t>
      </w:r>
      <w:r>
        <w:t xml:space="preserve"> </w:t>
      </w:r>
      <w:r>
        <w:t xml:space="preserve">number of times given that the prior</w:t>
      </w:r>
      <w:r>
        <w:t xml:space="preserve"> </w:t>
      </w:r>
      <w:r>
        <w:t xml:space="preserve">probability distribution of presence is</w:t>
      </w:r>
      <w:r>
        <w:t xml:space="preserve"> </w:t>
      </w:r>
      <w:r>
        <w:rPr>
          <w:iCs/>
          <w:i/>
        </w:rPr>
        <w:t xml:space="preserve">x</w:t>
      </w:r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rPr>
              <m:sty m:val="p"/>
            </m:rPr>
            <m:t>(</m:t>
          </m:r>
          <m:r>
            <m:t>H</m:t>
          </m:r>
          <m:r>
            <m:rPr>
              <m:sty m:val="p"/>
            </m:rPr>
            <m:t>=</m:t>
          </m:r>
          <m:r>
            <m:t>h</m:t>
          </m:r>
          <m:r>
            <m:rPr>
              <m:sty m:val="p"/>
            </m:rPr>
            <m:t>,</m:t>
          </m:r>
          <m:r>
            <m:t>T</m:t>
          </m:r>
          <m:r>
            <m:rPr>
              <m:sty m:val="p"/>
            </m:rPr>
            <m:t>=</m:t>
          </m:r>
          <m:r>
            <m:t>t</m:t>
          </m:r>
          <m:r>
            <m:rPr>
              <m:sty m:val="p"/>
            </m:rPr>
            <m:t>|</m:t>
          </m:r>
          <m:r>
            <m:t>X</m:t>
          </m:r>
          <m:r>
            <m:rPr>
              <m:sty m:val="p"/>
            </m:rPr>
            <m:t>=</m:t>
          </m:r>
          <m:r>
            <m:t>x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We can also reverse the statement above: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rPr>
              <m:sty m:val="p"/>
            </m:rPr>
            <m:t>(</m:t>
          </m:r>
          <m:r>
            <m:t>X</m:t>
          </m:r>
          <m:r>
            <m:rPr>
              <m:sty m:val="p"/>
            </m:rPr>
            <m:t>=</m:t>
          </m:r>
          <m:r>
            <m:t>x</m:t>
          </m:r>
          <m:r>
            <m:rPr>
              <m:sty m:val="p"/>
            </m:rPr>
            <m:t>|</m:t>
          </m:r>
          <m:r>
            <m:t>H</m:t>
          </m:r>
          <m:r>
            <m:rPr>
              <m:sty m:val="p"/>
            </m:rPr>
            <m:t>=</m:t>
          </m:r>
          <m:r>
            <m:t>h</m:t>
          </m:r>
          <m:r>
            <m:rPr>
              <m:sty m:val="p"/>
            </m:rPr>
            <m:t>,</m:t>
          </m:r>
          <m:r>
            <m:t>T</m:t>
          </m:r>
          <m:r>
            <m:rPr>
              <m:sty m:val="p"/>
            </m:rPr>
            <m:t>=</m:t>
          </m:r>
          <m:r>
            <m:t>t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This term expresses the probability of the prior given the evidence.</w:t>
      </w:r>
      <w:r>
        <w:t xml:space="preserve"> </w:t>
      </w:r>
      <w:r>
        <w:t xml:space="preserve">Qualitatively, it tells how the prior probability distribution is</w:t>
      </w:r>
      <w:r>
        <w:t xml:space="preserve"> </w:t>
      </w:r>
      <w:r>
        <w:t xml:space="preserve">changing in light of the evidence we have (more about this later)</w:t>
      </w:r>
    </w:p>
    <w:p>
      <w:pPr>
        <w:pStyle w:val="BodyText"/>
      </w:pPr>
      <w:r>
        <w:t xml:space="preserve">For convenience, we can express the prior probability distribution with</w:t>
      </w:r>
      <w:r>
        <w:t xml:space="preserve"> </w:t>
      </w:r>
      <w:r>
        <w:t xml:space="preserve">its probability density function (PDF):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r>
            <m:rPr>
              <m:sty m:val="p"/>
            </m:rPr>
            <m:t>(</m:t>
          </m:r>
          <m:r>
            <m:t>X</m:t>
          </m:r>
          <m:r>
            <m:rPr>
              <m:sty m:val="p"/>
            </m:rPr>
            <m:t>=</m:t>
          </m:r>
          <m:r>
            <m:t>x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Similarly, we can express the second term as a PDF: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r>
            <m:rPr>
              <m:sty m:val="p"/>
            </m:rPr>
            <m:t>(</m:t>
          </m:r>
          <m:r>
            <m:t>X</m:t>
          </m:r>
          <m:r>
            <m:rPr>
              <m:sty m:val="p"/>
            </m:rPr>
            <m:t>=</m:t>
          </m:r>
          <m:r>
            <m:t>x</m:t>
          </m:r>
          <m:r>
            <m:rPr>
              <m:sty m:val="p"/>
            </m:rPr>
            <m:t>|</m:t>
          </m:r>
          <m:r>
            <m:t>H</m:t>
          </m:r>
          <m:r>
            <m:rPr>
              <m:sty m:val="p"/>
            </m:rPr>
            <m:t>=</m:t>
          </m:r>
          <m:r>
            <m:t>h</m:t>
          </m:r>
          <m:r>
            <m:rPr>
              <m:sty m:val="p"/>
            </m:rPr>
            <m:t>,</m:t>
          </m:r>
          <m:r>
            <m:t>T</m:t>
          </m:r>
          <m:r>
            <m:rPr>
              <m:sty m:val="p"/>
            </m:rPr>
            <m:t>=</m:t>
          </m:r>
          <m:r>
            <m:t>t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Bayes’ theorem connects the two terms in the following way (Puga et al.,</w:t>
      </w:r>
      <w:r>
        <w:t xml:space="preserve"> </w:t>
      </w:r>
      <w:r>
        <w:t xml:space="preserve">2015):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r>
            <m:rPr>
              <m:sty m:val="p"/>
            </m:rPr>
            <m:t>(</m:t>
          </m:r>
          <m:r>
            <m:t>X</m:t>
          </m:r>
          <m:r>
            <m:rPr>
              <m:sty m:val="p"/>
            </m:rPr>
            <m:t>=</m:t>
          </m:r>
          <m:r>
            <m:t>x</m:t>
          </m:r>
          <m:r>
            <m:rPr>
              <m:sty m:val="p"/>
            </m:rPr>
            <m:t>|</m:t>
          </m:r>
          <m:r>
            <m:t>H</m:t>
          </m:r>
          <m:r>
            <m:rPr>
              <m:sty m:val="p"/>
            </m:rPr>
            <m:t>=</m:t>
          </m:r>
          <m:r>
            <m:t>h</m:t>
          </m:r>
          <m:r>
            <m:rPr>
              <m:sty m:val="p"/>
            </m:rPr>
            <m:t>,</m:t>
          </m:r>
          <m:r>
            <m:t>T</m:t>
          </m:r>
          <m:r>
            <m:rPr>
              <m:sty m:val="p"/>
            </m:rPr>
            <m:t>=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P</m:t>
              </m:r>
              <m:r>
                <m:rPr>
                  <m:sty m:val="p"/>
                </m:rPr>
                <m:t>(</m:t>
              </m:r>
              <m:r>
                <m:t>H</m:t>
              </m:r>
              <m:r>
                <m:rPr>
                  <m:sty m:val="p"/>
                </m:rPr>
                <m:t>=</m:t>
              </m:r>
              <m:r>
                <m:t>h</m:t>
              </m:r>
              <m:r>
                <m:rPr>
                  <m:sty m:val="p"/>
                </m:rPr>
                <m:t>,</m:t>
              </m:r>
              <m:r>
                <m:t>T</m:t>
              </m:r>
              <m:r>
                <m:rPr>
                  <m:sty m:val="p"/>
                </m:rPr>
                <m:t>=</m:t>
              </m:r>
              <m:r>
                <m:t>t</m:t>
              </m:r>
              <m:r>
                <m:rPr>
                  <m:sty m:val="p"/>
                </m:rPr>
                <m:t>|</m:t>
              </m:r>
              <m:r>
                <m:t>X</m:t>
              </m:r>
              <m:r>
                <m:rPr>
                  <m:sty m:val="p"/>
                </m:rPr>
                <m:t>=</m:t>
              </m:r>
              <m:r>
                <m:t>x</m:t>
              </m:r>
              <m:r>
                <m:rPr>
                  <m:sty m:val="p"/>
                </m:rPr>
                <m:t>)</m:t>
              </m:r>
              <m:r>
                <m:rPr>
                  <m:sty m:val="p"/>
                </m:rPr>
                <m:t>×</m:t>
              </m:r>
              <m:r>
                <m:t>f</m:t>
              </m:r>
              <m:r>
                <m:rPr>
                  <m:sty m:val="p"/>
                </m:rPr>
                <m:t>(</m:t>
              </m:r>
              <m:r>
                <m:t>X</m:t>
              </m:r>
              <m:r>
                <m:rPr>
                  <m:sty m:val="p"/>
                </m:rPr>
                <m:t>=</m:t>
              </m:r>
              <m:r>
                <m:t>x</m:t>
              </m:r>
              <m:r>
                <m:rPr>
                  <m:sty m:val="p"/>
                </m:rPr>
                <m:t>)</m:t>
              </m:r>
            </m:num>
            <m:den>
              <m:r>
                <m:t>P</m:t>
              </m:r>
              <m:r>
                <m:rPr>
                  <m:sty m:val="p"/>
                </m:rPr>
                <m:t>(</m:t>
              </m:r>
              <m:r>
                <m:t>H</m:t>
              </m:r>
              <m:r>
                <m:rPr>
                  <m:sty m:val="p"/>
                </m:rPr>
                <m:t>=</m:t>
              </m:r>
              <m:r>
                <m:t>h</m:t>
              </m:r>
              <m:r>
                <m:rPr>
                  <m:sty m:val="p"/>
                </m:rPr>
                <m:t>,</m:t>
              </m:r>
              <m:r>
                <m:t>T</m:t>
              </m:r>
              <m:r>
                <m:rPr>
                  <m:sty m:val="p"/>
                </m:rPr>
                <m:t>=</m:t>
              </m:r>
              <m:r>
                <m:t>t</m:t>
              </m:r>
              <m:r>
                <m:rPr>
                  <m:sty m:val="p"/>
                </m:rPr>
                <m:t>)</m:t>
              </m:r>
            </m:den>
          </m:f>
        </m:oMath>
      </m:oMathPara>
    </w:p>
    <w:p>
      <w:pPr>
        <w:pStyle w:val="FirstParagraph"/>
      </w:pPr>
      <w:r>
        <w:t xml:space="preserve">Given that the conjugate prior of the binomial distribution is the beta</w:t>
      </w:r>
      <w:r>
        <w:t xml:space="preserve"> </w:t>
      </w:r>
      <w:r>
        <w:t xml:space="preserve">distribution, the PDF we need is the beta PDF: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sSup>
                <m:e>
                  <m:r>
                    <m:t>x</m:t>
                  </m:r>
                </m:e>
                <m:sup>
                  <m:r>
                    <m:t>α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p>
              </m:sSup>
              <m:r>
                <m:rPr>
                  <m:sty m:val="p"/>
                </m:rPr>
                <m:t>(</m:t>
              </m:r>
              <m:r>
                <m:t>1</m:t>
              </m:r>
              <m:r>
                <m:rPr>
                  <m:sty m:val="p"/>
                </m:rPr>
                <m:t>−</m:t>
              </m:r>
              <m:r>
                <m:t>x</m:t>
              </m:r>
              <m:sSup>
                <m:e>
                  <m:r>
                    <m:rPr>
                      <m:sty m:val="p"/>
                    </m:rPr>
                    <m:t>)</m:t>
                  </m:r>
                </m:e>
                <m:sup>
                  <m:r>
                    <m:t>β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p>
              </m:sSup>
            </m:num>
            <m:den>
              <m:r>
                <m:t>B</m:t>
              </m:r>
              <m:r>
                <m:rPr>
                  <m:sty m:val="p"/>
                </m:rPr>
                <m:t>(</m:t>
              </m:r>
              <m:r>
                <m:t>α</m:t>
              </m:r>
              <m:r>
                <m:rPr>
                  <m:sty m:val="p"/>
                </m:rPr>
                <m:t>,</m:t>
              </m:r>
              <m:r>
                <m:t>β</m:t>
              </m:r>
              <m:r>
                <m:rPr>
                  <m:sty m:val="p"/>
                </m:rPr>
                <m:t>)</m:t>
              </m:r>
            </m:den>
          </m:f>
        </m:oMath>
      </m:oMathPara>
    </w:p>
    <w:p>
      <w:pPr>
        <w:pStyle w:val="FirstParagraph"/>
      </w:pPr>
      <w:r>
        <w:t xml:space="preserve">where</w:t>
      </w:r>
    </w:p>
    <w:p>
      <w:pPr>
        <w:pStyle w:val="BodyText"/>
      </w:pPr>
      <m:oMathPara>
        <m:oMathParaPr>
          <m:jc m:val="center"/>
        </m:oMathParaPr>
        <m:oMath>
          <m:r>
            <m:t>B</m:t>
          </m:r>
          <m:r>
            <m:rPr>
              <m:sty m:val="p"/>
            </m:rPr>
            <m:t>(</m:t>
          </m:r>
          <m:r>
            <m:t>α</m:t>
          </m:r>
          <m:r>
            <m:rPr>
              <m:sty m:val="p"/>
            </m:rPr>
            <m:t>,</m:t>
          </m:r>
          <m:r>
            <m:t>β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Γ</m:t>
              </m:r>
              <m:r>
                <m:rPr>
                  <m:sty m:val="p"/>
                </m:rPr>
                <m:t>(</m:t>
              </m:r>
              <m:r>
                <m:t>α</m:t>
              </m:r>
              <m:r>
                <m:rPr>
                  <m:sty m:val="p"/>
                </m:rPr>
                <m:t>)</m:t>
              </m:r>
              <m:r>
                <m:t>Γ</m:t>
              </m:r>
              <m:r>
                <m:rPr>
                  <m:sty m:val="p"/>
                </m:rPr>
                <m:t>(</m:t>
              </m:r>
              <m:r>
                <m:t>β</m:t>
              </m:r>
              <m:r>
                <m:rPr>
                  <m:sty m:val="p"/>
                </m:rPr>
                <m:t>)</m:t>
              </m:r>
            </m:num>
            <m:den>
              <m:r>
                <m:t>Γ</m:t>
              </m:r>
              <m:r>
                <m:rPr>
                  <m:sty m:val="p"/>
                </m:rPr>
                <m:t>(</m:t>
              </m:r>
              <m:r>
                <m:t>α</m:t>
              </m:r>
              <m:r>
                <m:rPr>
                  <m:sty m:val="p"/>
                </m:rPr>
                <m:t>+</m:t>
              </m:r>
              <m:r>
                <m:t>β</m:t>
              </m:r>
              <m:r>
                <m:rPr>
                  <m:sty m:val="p"/>
                </m:rPr>
                <m:t>)</m:t>
              </m:r>
            </m:den>
          </m:f>
        </m:oMath>
      </m:oMathPara>
    </w:p>
    <w:p>
      <w:pPr>
        <w:pStyle w:val="FirstParagraph"/>
      </w:pPr>
      <w:r>
        <w:t xml:space="preserve">and</w:t>
      </w:r>
    </w:p>
    <w:p>
      <w:pPr>
        <w:pStyle w:val="BodyText"/>
      </w:pPr>
      <m:oMathPara>
        <m:oMathParaPr>
          <m:jc m:val="center"/>
        </m:oMathParaPr>
        <m:oMath>
          <m:r>
            <m:t>Γ</m:t>
          </m:r>
        </m:oMath>
      </m:oMathPara>
    </w:p>
    <w:p>
      <w:pPr>
        <w:pStyle w:val="FirstParagraph"/>
      </w:pPr>
      <w:r>
        <w:t xml:space="preserve">is the Gamma function.</w:t>
      </w:r>
    </w:p>
    <w:p>
      <w:pPr>
        <w:pStyle w:val="BodyText"/>
      </w:pPr>
      <w:r>
        <w:t xml:space="preserve">In the context of this research, the two parameters of the beta PDF,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are the average number of times women are</w:t>
      </w:r>
      <w:r>
        <w:t xml:space="preserve"> </w:t>
      </w:r>
      <w:r>
        <w:t xml:space="preserve">present and absent, i.e. </w:t>
      </w:r>
      <w:r>
        <w:rPr>
          <w:iCs/>
          <w:i/>
        </w:rPr>
        <w:t xml:space="preserve">H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T</w:t>
      </w:r>
      <w:r>
        <w:t xml:space="preserve">. Precisely, to compute</w:t>
      </w:r>
      <w:r>
        <w:t xml:space="preserve"> </w:t>
      </w:r>
      <w:r>
        <w:t xml:space="preserve">the distribution of women’s presence and absence in the lost whole of</w:t>
      </w:r>
      <w:r>
        <w:t xml:space="preserve"> </w:t>
      </w:r>
      <w:r>
        <w:t xml:space="preserve">news sheets that once circularted, we need to accomplish two steps.</w:t>
      </w:r>
      <w:r>
        <w:t xml:space="preserve"> </w:t>
      </w:r>
      <w:r>
        <w:t xml:space="preserve">First, we set the prior distribution so that the probability of absence</w:t>
      </w:r>
      <w:r>
        <w:t xml:space="preserve"> </w:t>
      </w:r>
      <w:r>
        <w:t xml:space="preserve">and presence are equally likely:</w:t>
      </w:r>
    </w:p>
    <w:p>
      <w:pPr>
        <w:pStyle w:val="BodyText"/>
      </w:pPr>
      <m:oMathPara>
        <m:oMathParaPr>
          <m:jc m:val="center"/>
        </m:oMathParaPr>
        <m:oMath>
          <m:r>
            <m:t>B</m:t>
          </m:r>
          <m:r>
            <m:rPr>
              <m:sty m:val="p"/>
            </m:rPr>
            <m:t>(</m:t>
          </m:r>
          <m:r>
            <m:t>α</m:t>
          </m:r>
          <m:r>
            <m:rPr>
              <m:sty m:val="p"/>
            </m:rPr>
            <m:t>,</m:t>
          </m:r>
          <m:r>
            <m:t>β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r>
            <m:t>B</m:t>
          </m:r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,</m:t>
          </m:r>
          <m:r>
            <m:t>1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Next, we need to update this prior belief in light of the evidence we</w:t>
      </w:r>
      <w:r>
        <w:t xml:space="preserve"> </w:t>
      </w:r>
      <w:r>
        <w:t xml:space="preserve">collect throughout the bootstrapping as follows:</w:t>
      </w:r>
    </w:p>
    <w:p>
      <w:pPr>
        <w:pStyle w:val="BodyText"/>
      </w:pPr>
      <m:oMathPara>
        <m:oMathParaPr>
          <m:jc m:val="center"/>
        </m:oMathParaPr>
        <m:oMath>
          <m:r>
            <m:t>B</m:t>
          </m:r>
          <m:r>
            <m:rPr>
              <m:sty m:val="p"/>
            </m:rPr>
            <m:t>(</m:t>
          </m:r>
          <m:r>
            <m:t>α</m:t>
          </m:r>
          <m:r>
            <m:rPr>
              <m:sty m:val="p"/>
            </m:rPr>
            <m:t>,</m:t>
          </m:r>
          <m:r>
            <m:t>β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r>
            <m:t>B</m:t>
          </m:r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+</m:t>
          </m:r>
          <m:r>
            <m:t>h</m:t>
          </m:r>
          <m:r>
            <m:rPr>
              <m:sty m:val="p"/>
            </m:rPr>
            <m:t>,</m:t>
          </m:r>
          <m:r>
            <m:t>1</m:t>
          </m:r>
          <m:r>
            <m:rPr>
              <m:sty m:val="p"/>
            </m:rPr>
            <m:t>+</m:t>
          </m:r>
          <m:r>
            <m:t>t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Notice that the update step in case of the beta distribution is</w:t>
      </w:r>
      <w:r>
        <w:t xml:space="preserve"> </w:t>
      </w:r>
      <w:r>
        <w:t xml:space="preserve">straightforward and it involves only addition. Following the update</w:t>
      </w:r>
      <w:r>
        <w:t xml:space="preserve"> </w:t>
      </w:r>
      <w:r>
        <w:t xml:space="preserve">step, we get the most likely prior distribution given the evidence: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r>
            <m:rPr>
              <m:sty m:val="p"/>
            </m:rPr>
            <m:t>(</m:t>
          </m:r>
          <m:r>
            <m:t>X</m:t>
          </m:r>
          <m:r>
            <m:rPr>
              <m:sty m:val="p"/>
            </m:rPr>
            <m:t>=</m:t>
          </m:r>
          <m:r>
            <m:t>x</m:t>
          </m:r>
          <m:r>
            <m:rPr>
              <m:sty m:val="p"/>
            </m:rPr>
            <m:t>|</m:t>
          </m:r>
          <m:r>
            <m:t>H</m:t>
          </m:r>
          <m:r>
            <m:rPr>
              <m:sty m:val="p"/>
            </m:rPr>
            <m:t>=</m:t>
          </m:r>
          <m:r>
            <m:t>h</m:t>
          </m:r>
          <m:r>
            <m:rPr>
              <m:sty m:val="p"/>
            </m:rPr>
            <m:t>,</m:t>
          </m:r>
          <m:r>
            <m:t>T</m:t>
          </m:r>
          <m:r>
            <m:rPr>
              <m:sty m:val="p"/>
            </m:rPr>
            <m:t>=</m:t>
          </m:r>
          <m:r>
            <m:t>t</m:t>
          </m:r>
          <m:r>
            <m:rPr>
              <m:sty m:val="p"/>
            </m:rPr>
            <m:t>)</m:t>
          </m:r>
        </m:oMath>
      </m:oMathPara>
    </w:p>
    <w:bookmarkStart w:id="50" w:name="markovian-simulation"/>
    <w:p>
      <w:pPr>
        <w:pStyle w:val="Heading3"/>
      </w:pPr>
      <w:r>
        <w:t xml:space="preserve">Markovian simulation</w:t>
      </w:r>
    </w:p>
    <w:bookmarkEnd w:id="50"/>
    <w:p>
      <w:pPr>
        <w:pStyle w:val="FirstParagraph"/>
      </w:pPr>
      <w:r>
        <w:t xml:space="preserve">The Markovian simulation of texts is based on the state space model</w:t>
      </w:r>
      <w:r>
        <w:t xml:space="preserve"> </w:t>
      </w:r>
      <w:r>
        <w:rPr>
          <w:iCs/>
          <w:i/>
        </w:rPr>
        <w:t xml:space="preserve">Hinrichsen, Pritchard 2011</w:t>
      </w:r>
      <w:r>
        <w:t xml:space="preserve">. It is also based on the assumption</w:t>
      </w:r>
      <w:r>
        <w:t xml:space="preserve"> </w:t>
      </w:r>
      <w:r>
        <w:t xml:space="preserve">that the Markovian property holds: any future state depends on the</w:t>
      </w:r>
      <w:r>
        <w:t xml:space="preserve"> </w:t>
      </w:r>
      <w:r>
        <w:t xml:space="preserve">current state only. The so-called implied time scale test is used to</w:t>
      </w:r>
      <w:r>
        <w:t xml:space="preserve"> </w:t>
      </w:r>
      <w:r>
        <w:t xml:space="preserve">validate the Markov model</w:t>
      </w:r>
      <w:r>
        <w:rPr>
          <w:iCs/>
          <w:i/>
        </w:rPr>
        <w:t xml:space="preserve">Bowman, Pande, Noé 2013</w:t>
      </w:r>
      <w:r>
        <w:t xml:space="preserve">. The textual</w:t>
      </w:r>
      <w:r>
        <w:t xml:space="preserve"> </w:t>
      </w:r>
      <w:r>
        <w:t xml:space="preserve">universe underlying the MIA-Euronews Corpus was therefore represented as</w:t>
      </w:r>
      <w:r>
        <w:t xml:space="preserve"> </w:t>
      </w:r>
      <w:r>
        <w:t xml:space="preserve">a state space with individual words as discrete states. Next the</w:t>
      </w:r>
      <w:r>
        <w:t xml:space="preserve"> </w:t>
      </w:r>
      <w:r>
        <w:t xml:space="preserve">transition probabilities between words as states were computed from the</w:t>
      </w:r>
      <w:r>
        <w:t xml:space="preserve"> </w:t>
      </w:r>
      <w:r>
        <w:t xml:space="preserve">corpus data and subsequently encoded in a transition matrix.</w:t>
      </w:r>
    </w:p>
    <w:p>
      <w:pPr>
        <w:pStyle w:val="BodyText"/>
      </w:pPr>
      <w:r>
        <w:t xml:space="preserve">Let this transition matrix be</w:t>
      </w:r>
      <w:r>
        <w:t xml:space="preserve"> </w:t>
      </w:r>
      <w:r>
        <w:rPr>
          <w:iCs/>
          <w:i/>
        </w:rPr>
        <w:t xml:space="preserve">P</w:t>
      </w:r>
      <w:r>
        <w:t xml:space="preserve">; as a corollary of the</w:t>
      </w:r>
      <w:r>
        <w:t xml:space="preserve"> </w:t>
      </w:r>
      <w:r>
        <w:t xml:space="preserve">Chapman-Kolmogorov equation</w:t>
      </w:r>
      <w:r>
        <w:t xml:space="preserve"> </w:t>
      </w:r>
      <w:r>
        <w:rPr>
          <w:iCs/>
          <w:i/>
        </w:rPr>
        <w:t xml:space="preserve">Encyclopedia of Statistical Sciences</w:t>
      </w:r>
      <w:r>
        <w:rPr>
          <w:iCs/>
          <w:i/>
        </w:rPr>
        <w:t xml:space="preserve"> </w:t>
      </w:r>
      <w:r>
        <w:rPr>
          <w:iCs/>
          <w:i/>
        </w:rPr>
        <w:t xml:space="preserve">2006</w:t>
      </w:r>
      <w:r>
        <w:t xml:space="preserve">, we can use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to simulate the development of the underlying</w:t>
      </w:r>
      <w:r>
        <w:t xml:space="preserve"> </w:t>
      </w:r>
      <w:r>
        <w:t xml:space="preserve">Markovian system after</w:t>
      </w:r>
      <w:r>
        <w:t xml:space="preserve"> </w:t>
      </w:r>
      <w:r>
        <w:rPr>
          <w:iCs/>
          <w:i/>
        </w:rPr>
        <w:t xml:space="preserve">n</w:t>
      </w:r>
      <w:r>
        <w:t xml:space="preserve"> </w:t>
      </w:r>
      <w:r>
        <w:t xml:space="preserve">steps and with</w:t>
      </w:r>
      <w:r>
        <w:t xml:space="preserve"> </w:t>
      </w:r>
      <w:r>
        <w:rPr>
          <w:iCs/>
          <w:i/>
        </w:rPr>
        <w:t xml:space="preserve">m</w:t>
      </w:r>
      <w:r>
        <w:t xml:space="preserve"> </w:t>
      </w:r>
      <w:r>
        <w:t xml:space="preserve">as the starting</w:t>
      </w:r>
      <w:r>
        <w:t xml:space="preserve"> </w:t>
      </w:r>
      <w:r>
        <w:t xml:space="preserve">step: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P</m:t>
              </m:r>
            </m:e>
            <m:sup>
              <m:r>
                <m:t>n</m:t>
              </m:r>
              <m:r>
                <m:rPr>
                  <m:sty m:val="p"/>
                </m:rPr>
                <m:t>+</m:t>
              </m:r>
              <m:r>
                <m:t>m</m:t>
              </m:r>
            </m:sup>
          </m:sSup>
          <m:r>
            <m:rPr>
              <m:sty m:val="p"/>
            </m:rPr>
            <m:t>=</m:t>
          </m:r>
          <m:sSup>
            <m:e>
              <m:r>
                <m:t>P</m:t>
              </m:r>
            </m:e>
            <m:sup>
              <m:r>
                <m:t>n</m:t>
              </m:r>
            </m:sup>
          </m:sSup>
          <m:r>
            <m:rPr>
              <m:sty m:val="p"/>
            </m:rPr>
            <m:t>×</m:t>
          </m:r>
          <m:sSup>
            <m:e>
              <m:r>
                <m:t>P</m:t>
              </m:r>
            </m:e>
            <m:sup>
              <m:r>
                <m:t>m</m:t>
              </m:r>
            </m:sup>
          </m:sSup>
        </m:oMath>
      </m:oMathPara>
    </w:p>
    <w:p>
      <w:pPr>
        <w:pStyle w:val="FirstParagraph"/>
      </w:pPr>
      <w:r>
        <w:t xml:space="preserve">In practice, as the equation demonstrates, throughout the simulation, we</w:t>
      </w:r>
      <w:r>
        <w:t xml:space="preserve"> </w:t>
      </w:r>
      <w:r>
        <w:t xml:space="preserve">need to raise P on the power of</w:t>
      </w:r>
      <w:r>
        <w:t xml:space="preserve"> </w:t>
      </w:r>
      <w:r>
        <w:rPr>
          <w:iCs/>
          <w:i/>
        </w:rPr>
        <w:t xml:space="preserve">n+m</w:t>
      </w:r>
      <w:r>
        <w:t xml:space="preserve">. Given that a Markovian</w:t>
      </w:r>
      <w:r>
        <w:t xml:space="preserve"> </w:t>
      </w:r>
      <w:r>
        <w:t xml:space="preserve">system is ergodic, the simulation will reach a stable probability</w:t>
      </w:r>
      <w:r>
        <w:t xml:space="preserve"> </w:t>
      </w:r>
      <w:r>
        <w:t xml:space="preserve">distribution (π) that satisfies the following equation</w:t>
      </w:r>
      <w:r>
        <w:t xml:space="preserve"> </w:t>
      </w:r>
      <w:r>
        <w:rPr>
          <w:iCs/>
          <w:i/>
        </w:rPr>
        <w:t xml:space="preserve">Papoulis</w:t>
      </w:r>
      <w:r>
        <w:rPr>
          <w:iCs/>
          <w:i/>
        </w:rPr>
        <w:t xml:space="preserve"> </w:t>
      </w:r>
      <w:r>
        <w:rPr>
          <w:iCs/>
          <w:i/>
        </w:rPr>
        <w:t xml:space="preserve">1965</w:t>
      </w:r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r>
            <m:t>π</m:t>
          </m:r>
          <m:r>
            <m:rPr>
              <m:sty m:val="p"/>
            </m:rPr>
            <m:t>.</m:t>
          </m:r>
          <m:r>
            <m:t>P</m:t>
          </m:r>
          <m:r>
            <m:rPr>
              <m:sty m:val="p"/>
            </m:rPr>
            <m:t>=</m:t>
          </m:r>
          <m:r>
            <m:t>π</m:t>
          </m:r>
        </m:oMath>
      </m:oMathPara>
    </w:p>
    <w:p>
      <w:pPr>
        <w:pStyle w:val="FirstParagraph"/>
      </w:pPr>
      <w:r>
        <w:t xml:space="preserve">The stationary probability distribution π is a non-negative row vector</w:t>
      </w:r>
      <w:r>
        <w:t xml:space="preserve"> </w:t>
      </w:r>
      <w:r>
        <w:t xml:space="preserve">that sums to one; it is the left eigenvector of the transition matrix</w:t>
      </w:r>
      <w:r>
        <w:t xml:space="preserve"> </w:t>
      </w:r>
      <w:r>
        <w:t xml:space="preserve">and it remains unchanged if multiplied by the transition matrix. The</w:t>
      </w:r>
      <w:r>
        <w:t xml:space="preserve"> </w:t>
      </w:r>
      <w:r>
        <w:t xml:space="preserve">stationary probability has a number of features that are important in</w:t>
      </w:r>
      <w:r>
        <w:t xml:space="preserve"> </w:t>
      </w:r>
      <w:r>
        <w:t xml:space="preserve">the context of this research. First, it expresses the non-conditional</w:t>
      </w:r>
      <w:r>
        <w:t xml:space="preserve"> </w:t>
      </w:r>
      <w:r>
        <w:t xml:space="preserve">probability of each state of a finite random system modeled as a</w:t>
      </w:r>
      <w:r>
        <w:t xml:space="preserve"> </w:t>
      </w:r>
      <w:r>
        <w:t xml:space="preserve">Markovian system. The stationary probability of a given state is the</w:t>
      </w:r>
      <w:r>
        <w:t xml:space="preserve"> </w:t>
      </w:r>
      <w:r>
        <w:t xml:space="preserve">maximum probability that the simulated system will be in that state</w:t>
      </w:r>
      <w:r>
        <w:t xml:space="preserve"> </w:t>
      </w:r>
      <w:r>
        <w:t xml:space="preserve">irrespectively of the starting distribution. Hence, the stationary</w:t>
      </w:r>
      <w:r>
        <w:t xml:space="preserve"> </w:t>
      </w:r>
      <w:r>
        <w:t xml:space="preserve">probability distribution is a limiting distribution as follows</w:t>
      </w:r>
      <w:r>
        <w:t xml:space="preserve"> </w:t>
      </w:r>
      <w:r>
        <w:rPr>
          <w:iCs/>
          <w:i/>
        </w:rPr>
        <w:t xml:space="preserve">Papoulis 1965</w:t>
      </w:r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limLow>
            <m:e>
              <m:r>
                <m:rPr>
                  <m:nor/>
                  <m:sty m:val="p"/>
                </m:rPr>
                <m:t>lim</m:t>
              </m:r>
            </m:e>
            <m:lim>
              <m:r>
                <m:t>k</m:t>
              </m:r>
              <m:r>
                <m:rPr>
                  <m:sty m:val="p"/>
                </m:rPr>
                <m:t>→</m:t>
              </m:r>
              <m:r>
                <m:rPr>
                  <m:sty m:val="p"/>
                </m:rPr>
                <m:t>∞</m:t>
              </m:r>
            </m:lim>
          </m:limLow>
          <m:sSup>
            <m:e>
              <m:r>
                <m:t>P</m:t>
              </m:r>
            </m:e>
            <m:sup>
              <m:r>
                <m:t>k</m:t>
              </m:r>
            </m:sup>
          </m:sSup>
          <m:r>
            <m:rPr>
              <m:sty m:val="p"/>
            </m:rPr>
            <m:t>=</m:t>
          </m:r>
          <m:r>
            <m:t>1</m:t>
          </m:r>
          <m:r>
            <m:t>π</m:t>
          </m:r>
        </m:oMath>
      </m:oMathPara>
    </w:p>
    <w:p>
      <w:pPr>
        <w:pStyle w:val="FirstParagraph"/>
      </w:pPr>
      <w:r>
        <w:t xml:space="preserve">Throughout this paper I therefore described it as the</w:t>
      </w:r>
      <w:r>
        <w:t xml:space="preserve"> </w:t>
      </w:r>
      <w:r>
        <w:t xml:space="preserve">‘</w:t>
      </w:r>
      <w:r>
        <w:t xml:space="preserve">overall</w:t>
      </w:r>
      <w:r>
        <w:t xml:space="preserve"> </w:t>
      </w:r>
      <w:r>
        <w:t xml:space="preserve">probability</w:t>
      </w:r>
      <w:r>
        <w:t xml:space="preserve">’</w:t>
      </w:r>
      <w:r>
        <w:t xml:space="preserve"> </w:t>
      </w:r>
      <w:r>
        <w:t xml:space="preserve">of a given word in the news system. Second, the stationary</w:t>
      </w:r>
      <w:r>
        <w:t xml:space="preserve"> </w:t>
      </w:r>
      <w:r>
        <w:t xml:space="preserve">probability distribution expresses the significance of each state in a</w:t>
      </w:r>
      <w:r>
        <w:t xml:space="preserve"> </w:t>
      </w:r>
      <w:r>
        <w:t xml:space="preserve">dynamic system represented with a Markovian framework</w:t>
      </w:r>
      <w:r>
        <w:t xml:space="preserve"> </w:t>
      </w:r>
      <w:r>
        <w:rPr>
          <w:iCs/>
          <w:i/>
        </w:rPr>
        <w:t xml:space="preserve">Meyn,</w:t>
      </w:r>
      <w:r>
        <w:rPr>
          <w:iCs/>
          <w:i/>
        </w:rPr>
        <w:t xml:space="preserve"> </w:t>
      </w:r>
      <w:r>
        <w:rPr>
          <w:iCs/>
          <w:i/>
        </w:rPr>
        <w:t xml:space="preserve">Tweedie 2009</w:t>
      </w:r>
      <w:r>
        <w:t xml:space="preserve">; it thus shows how important a given word is in the</w:t>
      </w:r>
      <w:r>
        <w:t xml:space="preserve"> </w:t>
      </w:r>
      <w:r>
        <w:t xml:space="preserve">MIA-Euronews Corpus.</w:t>
      </w:r>
    </w:p>
    <w:p>
      <w:pPr>
        <w:pStyle w:val="BodyText"/>
      </w:pPr>
      <w:r>
        <w:t xml:space="preserve">The transition matrix can be also used to run random walks on the</w:t>
      </w:r>
      <w:r>
        <w:t xml:space="preserve"> </w:t>
      </w:r>
      <w:r>
        <w:t xml:space="preserve">underlying Markovian system</w:t>
      </w:r>
      <w:r>
        <w:t xml:space="preserve"> </w:t>
      </w:r>
      <w:r>
        <w:rPr>
          <w:iCs/>
          <w:i/>
        </w:rPr>
        <w:t xml:space="preserve">Chung 2012</w:t>
      </w:r>
      <w:r>
        <w:t xml:space="preserve"> </w:t>
      </w:r>
      <w:r>
        <w:t xml:space="preserve">and to simulate how states</w:t>
      </w:r>
      <w:r>
        <w:t xml:space="preserve"> </w:t>
      </w:r>
      <w:r>
        <w:t xml:space="preserve">(words in the context of this research) are following each other. First,</w:t>
      </w:r>
      <w:r>
        <w:t xml:space="preserve"> </w:t>
      </w:r>
      <w:r>
        <w:t xml:space="preserve">one needs to pick (ideally randomly) a given starting state. Second, the</w:t>
      </w:r>
      <w:r>
        <w:t xml:space="preserve"> </w:t>
      </w:r>
      <w:r>
        <w:t xml:space="preserve">row corresponding to this state in the transition matrix is treated as a</w:t>
      </w:r>
      <w:r>
        <w:t xml:space="preserve"> </w:t>
      </w:r>
      <w:r>
        <w:t xml:space="preserve">probability distribution and it is used to randomly select the next</w:t>
      </w:r>
      <w:r>
        <w:t xml:space="preserve"> </w:t>
      </w:r>
      <w:r>
        <w:t xml:space="preserve">state. Throughout the random walk one has to repeat the second step for</w:t>
      </w:r>
      <w:r>
        <w:t xml:space="preserve"> </w:t>
      </w:r>
      <w:r>
        <w:t xml:space="preserve">a reasonably large number of times (or until the random walk reaches</w:t>
      </w:r>
      <w:r>
        <w:t xml:space="preserve"> </w:t>
      </w:r>
      <w:r>
        <w:t xml:space="preserve">convergence). With the help of this random walk, I could observe how</w:t>
      </w:r>
      <w:r>
        <w:t xml:space="preserve"> </w:t>
      </w:r>
      <w:r>
        <w:t xml:space="preserve">words are likely to follow each other. Precisely, I could uncover the</w:t>
      </w:r>
      <w:r>
        <w:t xml:space="preserve"> </w:t>
      </w:r>
      <w:r>
        <w:t xml:space="preserve">words that are most likely to occur before or after terms denoting</w:t>
      </w:r>
      <w:r>
        <w:t xml:space="preserve"> </w:t>
      </w:r>
      <w:r>
        <w:t xml:space="preserve">women.</w:t>
      </w:r>
    </w:p>
    <w:p>
      <w:pPr>
        <w:pStyle w:val="BodyText"/>
      </w:pPr>
      <w:r>
        <w:t xml:space="preserve">At the same time, as explained earlier, the likeliness that word B</w:t>
      </w:r>
      <w:r>
        <w:t xml:space="preserve"> </w:t>
      </w:r>
      <w:r>
        <w:t xml:space="preserve">follows or precedes word A is not necessarily informative about the</w:t>
      </w:r>
      <w:r>
        <w:t xml:space="preserve"> </w:t>
      </w:r>
      <w:r>
        <w:t xml:space="preserve">strength of relationship between them. To estimate the strength of</w:t>
      </w:r>
      <w:r>
        <w:t xml:space="preserve"> </w:t>
      </w:r>
      <w:r>
        <w:t xml:space="preserve">association, one needs to take into consideration the independent</w:t>
      </w:r>
      <w:r>
        <w:t xml:space="preserve"> </w:t>
      </w:r>
      <w:r>
        <w:t xml:space="preserve">probability of A and B. For instance, the fact that</w:t>
      </w:r>
      <w:r>
        <w:t xml:space="preserve"> </w:t>
      </w:r>
      <w:r>
        <w:rPr>
          <w:iCs/>
          <w:i/>
        </w:rPr>
        <w:t xml:space="preserve">donna</w:t>
      </w:r>
      <w:r>
        <w:t xml:space="preserve"> </w:t>
      </w:r>
      <w:r>
        <w:t xml:space="preserve">(woman)_ is very likely to be followed by</w:t>
      </w:r>
      <w:r>
        <w:t xml:space="preserve"> </w:t>
      </w:r>
      <w:r>
        <w:rPr>
          <w:iCs/>
          <w:i/>
        </w:rPr>
        <w:t xml:space="preserve">essere</w:t>
      </w:r>
      <w:r>
        <w:t xml:space="preserve"> </w:t>
      </w:r>
      <w:r>
        <w:t xml:space="preserve">(to be) does</w:t>
      </w:r>
      <w:r>
        <w:t xml:space="preserve"> </w:t>
      </w:r>
      <w:r>
        <w:t xml:space="preserve">not indicate a strong associative relationship given that</w:t>
      </w:r>
      <w:r>
        <w:t xml:space="preserve"> </w:t>
      </w:r>
      <w:r>
        <w:rPr>
          <w:iCs/>
          <w:i/>
        </w:rPr>
        <w:t xml:space="preserve">essere</w:t>
      </w:r>
      <w:r>
        <w:t xml:space="preserve"> </w:t>
      </w:r>
      <w:r>
        <w:t xml:space="preserve">is a very common term. Again, I used Bayes theorem and its terminology</w:t>
      </w:r>
      <w:r>
        <w:t xml:space="preserve"> </w:t>
      </w:r>
      <w:r>
        <w:t xml:space="preserve">to describe and resolve this problem as follows:</w:t>
      </w:r>
    </w:p>
    <w:p>
      <w:pPr>
        <w:numPr>
          <w:ilvl w:val="0"/>
          <w:numId w:val="1013"/>
        </w:numPr>
      </w:pPr>
      <w:r>
        <w:t xml:space="preserve">Evidence: the probability (P) of B given A (the result of the random</w:t>
      </w:r>
      <w:r>
        <w:t xml:space="preserve"> </w:t>
      </w:r>
      <w:r>
        <w:t xml:space="preserve">walk on the transition matrix)</w:t>
      </w:r>
    </w:p>
    <w:p>
      <w:pPr>
        <w:pStyle w:val="FirstParagraph"/>
      </w:pPr>
      <w:r>
        <w:t xml:space="preserve">P (B A)</w:t>
      </w:r>
    </w:p>
    <w:p>
      <w:pPr>
        <w:numPr>
          <w:ilvl w:val="0"/>
          <w:numId w:val="1014"/>
        </w:numPr>
      </w:pPr>
      <w:r>
        <w:t xml:space="preserve">Priors: the probability of B independently of A (the stationary</w:t>
      </w:r>
      <w:r>
        <w:t xml:space="preserve"> </w:t>
      </w:r>
      <w:r>
        <w:t xml:space="preserve">probability of B) and the probability of A independently of B (the</w:t>
      </w:r>
      <w:r>
        <w:t xml:space="preserve"> </w:t>
      </w:r>
      <w:r>
        <w:t xml:space="preserve">stationary probability of A)</w:t>
      </w:r>
    </w:p>
    <w:p>
      <w:pPr>
        <w:pStyle w:val="FirstParagraph"/>
      </w:pPr>
      <w:r>
        <w:t xml:space="preserve">P (B) and P (A)</w:t>
      </w:r>
    </w:p>
    <w:p>
      <w:pPr>
        <w:numPr>
          <w:ilvl w:val="0"/>
          <w:numId w:val="1015"/>
        </w:numPr>
      </w:pPr>
      <w:r>
        <w:t xml:space="preserve">Posterior: probability of A given B (the expression of how much our</w:t>
      </w:r>
      <w:r>
        <w:t xml:space="preserve"> </w:t>
      </w:r>
      <w:r>
        <w:t xml:space="preserve">knowledge about B and A is changing as result of the evidence)</w:t>
      </w:r>
    </w:p>
    <w:p>
      <w:pPr>
        <w:pStyle w:val="FirstParagraph"/>
      </w:pPr>
      <w:r>
        <w:t xml:space="preserve">P (A B)</w:t>
      </w:r>
    </w:p>
    <w:p>
      <w:pPr>
        <w:pStyle w:val="BodyText"/>
      </w:pPr>
      <w:r>
        <w:t xml:space="preserve">To calculate the posterior, I again drew on Bayes theorem (see above).</w:t>
      </w:r>
      <w:r>
        <w:t xml:space="preserve"> </w:t>
      </w:r>
      <w:r>
        <w:t xml:space="preserve">In short, the higher the posterior probability, the more the two terms</w:t>
      </w:r>
      <w:r>
        <w:t xml:space="preserve"> </w:t>
      </w:r>
      <w:r>
        <w:t xml:space="preserve">are related to each other.</w:t>
      </w:r>
    </w:p>
    <w:bookmarkStart w:id="51" w:name="semantic-modeling"/>
    <w:p>
      <w:pPr>
        <w:pStyle w:val="Heading3"/>
      </w:pPr>
      <w:r>
        <w:t xml:space="preserve">Semantic modeling</w:t>
      </w:r>
    </w:p>
    <w:bookmarkEnd w:id="51"/>
    <w:p>
      <w:pPr>
        <w:pStyle w:val="FirstParagraph"/>
      </w:pPr>
      <w:r>
        <w:t xml:space="preserve">To model the semantic space underlying the MIA-Euronews Corpus, I</w:t>
      </w:r>
      <w:r>
        <w:t xml:space="preserve"> </w:t>
      </w:r>
      <w:r>
        <w:t xml:space="preserve">applied a standard word2vector model</w:t>
      </w:r>
      <w:r>
        <w:t xml:space="preserve"> </w:t>
      </w:r>
      <w:r>
        <w:rPr>
          <w:iCs/>
          <w:i/>
        </w:rPr>
        <w:t xml:space="preserve">Mikolov, Karafiát, Burget,</w:t>
      </w:r>
      <w:r>
        <w:rPr>
          <w:iCs/>
          <w:i/>
        </w:rPr>
        <w:t xml:space="preserve"> </w:t>
      </w:r>
      <w:r>
        <w:rPr>
          <w:iCs/>
          <w:i/>
        </w:rPr>
        <w:t xml:space="preserve">Černocký, Khudanpur 2010</w:t>
      </w:r>
      <w:r>
        <w:t xml:space="preserve">. First, I represented the corpus with a TF-IDF</w:t>
      </w:r>
      <w:r>
        <w:t xml:space="preserve"> </w:t>
      </w:r>
      <w:r>
        <w:t xml:space="preserve">model and then trained the word2vector model (</w:t>
      </w:r>
      <w:r>
        <w:rPr>
          <w:iCs/>
          <w:i/>
        </w:rPr>
        <w:t xml:space="preserve">Manning, Raghavan,</w:t>
      </w:r>
      <w:r>
        <w:rPr>
          <w:iCs/>
          <w:i/>
        </w:rPr>
        <w:t xml:space="preserve"> </w:t>
      </w:r>
      <w:r>
        <w:rPr>
          <w:iCs/>
          <w:i/>
        </w:rPr>
        <w:t xml:space="preserve">Schütze 2008</w:t>
      </w:r>
      <w:r>
        <w:t xml:space="preserve">). To identify terms semantically related to words denoting</w:t>
      </w:r>
      <w:r>
        <w:t xml:space="preserve"> </w:t>
      </w:r>
      <w:r>
        <w:t xml:space="preserve">women, I used cosine similarity. I projected the semantic space into two</w:t>
      </w:r>
      <w:r>
        <w:t xml:space="preserve"> </w:t>
      </w:r>
      <w:r>
        <w:t xml:space="preserve">dimensions with the help of Uniform Manifold Approximation and</w:t>
      </w:r>
      <w:r>
        <w:t xml:space="preserve"> </w:t>
      </w:r>
      <w:r>
        <w:t xml:space="preserve">Projection</w:t>
      </w:r>
      <w:r>
        <w:t xml:space="preserve"> </w:t>
      </w:r>
      <w:r>
        <w:rPr>
          <w:iCs/>
          <w:i/>
        </w:rPr>
        <w:t xml:space="preserve">McInnes, Healy, Saul, Großberger 2018</w:t>
      </w:r>
      <w:r>
        <w:t xml:space="preserve">.</w:t>
      </w:r>
    </w:p>
    <w:bookmarkStart w:id="52" w:name="data-availability"/>
    <w:p>
      <w:pPr>
        <w:pStyle w:val="Heading2"/>
      </w:pPr>
      <w:r>
        <w:t xml:space="preserve">Data Availability</w:t>
      </w:r>
    </w:p>
    <w:bookmarkEnd w:id="52"/>
    <w:p>
      <w:pPr>
        <w:pStyle w:val="FirstParagraph"/>
      </w:pPr>
      <w:r>
        <w:t xml:space="preserve">The data used for this research is freely and publicly available in the</w:t>
      </w:r>
      <w:r>
        <w:t xml:space="preserve"> </w:t>
      </w:r>
      <w:r>
        <w:t xml:space="preserve">MIA database of the Medici Archive Project</w:t>
      </w:r>
      <w:r>
        <w:t xml:space="preserve"> </w:t>
      </w:r>
      <w:r>
        <w:t xml:space="preserve">(</w:t>
      </w:r>
      <w:hyperlink r:id="rId53">
        <w:r>
          <w:rPr>
            <w:rStyle w:val="Hyperlink"/>
          </w:rPr>
          <w:t xml:space="preserve">http://mia.medici.org/</w:t>
        </w:r>
      </w:hyperlink>
      <w:r>
        <w:t xml:space="preserve">).</w:t>
      </w:r>
    </w:p>
    <w:bookmarkStart w:id="54" w:name="funding"/>
    <w:p>
      <w:pPr>
        <w:pStyle w:val="Heading2"/>
      </w:pPr>
      <w:r>
        <w:t xml:space="preserve">Funding</w:t>
      </w:r>
    </w:p>
    <w:bookmarkEnd w:id="54"/>
    <w:p>
      <w:pPr>
        <w:pStyle w:val="FirstParagraph"/>
      </w:pPr>
      <w:r>
        <w:t xml:space="preserve">This research was funded by the Irish Research Council.</w:t>
      </w:r>
    </w:p>
    <w:bookmarkStart w:id="55" w:name="acknowledgements"/>
    <w:p>
      <w:pPr>
        <w:pStyle w:val="Heading2"/>
      </w:pPr>
      <w:r>
        <w:t xml:space="preserve">Acknowledgements</w:t>
      </w:r>
    </w:p>
    <w:bookmarkEnd w:id="55"/>
    <w:p>
      <w:pPr>
        <w:pStyle w:val="FirstParagraph"/>
      </w:pPr>
      <w:r>
        <w:t xml:space="preserve">The author is thankful to the researchers who accomplished the</w:t>
      </w:r>
      <w:r>
        <w:t xml:space="preserve"> </w:t>
      </w:r>
      <w:r>
        <w:t xml:space="preserve">transcriptions of news sheets in the MIA-Euronews Corpus and made them</w:t>
      </w:r>
      <w:r>
        <w:t xml:space="preserve"> </w:t>
      </w:r>
      <w:r>
        <w:t xml:space="preserve">publicly available in the MIA database. The author is also thankful to</w:t>
      </w:r>
      <w:r>
        <w:t xml:space="preserve"> </w:t>
      </w:r>
      <w:r>
        <w:t xml:space="preserve">Alessio Assionitis, the director of the Medici Archive Project, and to</w:t>
      </w:r>
      <w:r>
        <w:t xml:space="preserve"> </w:t>
      </w:r>
      <w:r>
        <w:t xml:space="preserve">Brendan Dooley, the Principal Investigator of the Euronews Project, for</w:t>
      </w:r>
      <w:r>
        <w:t xml:space="preserve"> </w:t>
      </w:r>
      <w:r>
        <w:t xml:space="preserve">facilitating this research. The author is especially grateful to the</w:t>
      </w:r>
      <w:r>
        <w:t xml:space="preserve"> </w:t>
      </w:r>
      <w:r>
        <w:t xml:space="preserve">research team of the Euronews Project for their contribution to the</w:t>
      </w:r>
      <w:r>
        <w:t xml:space="preserve"> </w:t>
      </w:r>
      <w:r>
        <w:t xml:space="preserve">MIA-Euronews Corpus: Davie Boerio, Wouter Kreuze, Sara Mansutti,</w:t>
      </w:r>
      <w:r>
        <w:t xml:space="preserve"> </w:t>
      </w:r>
      <w:r>
        <w:t xml:space="preserve">Carlotta Paltrinieri, and Lorenzo Allori. The author is specially</w:t>
      </w:r>
      <w:r>
        <w:t xml:space="preserve"> </w:t>
      </w:r>
      <w:r>
        <w:t xml:space="preserve">thankful to Davide Boerio for calling his attention on the story of</w:t>
      </w:r>
      <w:r>
        <w:t xml:space="preserve"> </w:t>
      </w:r>
      <w:r>
        <w:t xml:space="preserve">woman ambassador.</w:t>
      </w:r>
    </w:p>
    <w:bookmarkStart w:id="56" w:name="bibliography"/>
    <w:p>
      <w:pPr>
        <w:pStyle w:val="Heading2"/>
      </w:pPr>
      <w:r>
        <w:t xml:space="preserve">Bibliography</w:t>
      </w:r>
    </w:p>
    <w:bookmarkEnd w:id="56"/>
    <w:p>
      <w:pPr>
        <w:pStyle w:val="FirstParagraph"/>
      </w:pPr>
      <w:r>
        <w:t xml:space="preserve">Barker, S..</w:t>
      </w:r>
      <w:r>
        <w:t xml:space="preserve"> </w:t>
      </w:r>
      <w:r>
        <w:t xml:space="preserve">“</w:t>
      </w:r>
      <w:r>
        <w:t xml:space="preserve"> </w:t>
      </w:r>
      <w:r>
        <w:t xml:space="preserve">‘</w:t>
      </w:r>
      <w:r>
        <w:t xml:space="preserve">secret and Uncertain</w:t>
      </w:r>
      <w:r>
        <w:t xml:space="preserve">’</w:t>
      </w:r>
      <w:r>
        <w:t xml:space="preserve">: A History of Avvisi at the Court</w:t>
      </w:r>
      <w:r>
        <w:t xml:space="preserve"> </w:t>
      </w:r>
      <w:r>
        <w:t xml:space="preserve">of the Medici Grand Dukes</w:t>
      </w:r>
      <w:r>
        <w:t xml:space="preserve">”</w:t>
      </w:r>
      <w:r>
        <w:t xml:space="preserve">. News Networks in Early Modern Europe,</w:t>
      </w:r>
      <w:r>
        <w:t xml:space="preserve"> </w:t>
      </w:r>
      <w:r>
        <w:t xml:space="preserve">edited by Joed Raymond and Noah Moxham, BRILL, pp. 716–38,</w:t>
      </w:r>
      <w:r>
        <w:t xml:space="preserve"> </w:t>
      </w:r>
      <w:r>
        <w:t xml:space="preserve">http://dx.doi.org/10.1163/9789004277199_032.</w:t>
      </w:r>
    </w:p>
    <w:p>
      <w:pPr>
        <w:pStyle w:val="BodyText"/>
      </w:pPr>
      <w:r>
        <w:t xml:space="preserve">Baroni, M.and A. Lenci.</w:t>
      </w:r>
      <w:r>
        <w:t xml:space="preserve"> </w:t>
      </w:r>
      <w:r>
        <w:t xml:space="preserve">“</w:t>
      </w:r>
      <w:r>
        <w:t xml:space="preserve">Distributional Memory: A General Framework for</w:t>
      </w:r>
      <w:r>
        <w:t xml:space="preserve"> </w:t>
      </w:r>
      <w:r>
        <w:t xml:space="preserve">Corpus-based Semantics</w:t>
      </w:r>
      <w:r>
        <w:t xml:space="preserve">”</w:t>
      </w:r>
      <w:r>
        <w:t xml:space="preserve">. Computational Linguistics, vol. 36, no. 4,</w:t>
      </w:r>
      <w:r>
        <w:t xml:space="preserve"> </w:t>
      </w:r>
      <w:r>
        <w:t xml:space="preserve">pp. 673–721, https://doi.org/10.1162/coli_a_00016.</w:t>
      </w:r>
    </w:p>
    <w:p>
      <w:pPr>
        <w:pStyle w:val="BodyText"/>
      </w:pPr>
      <w:r>
        <w:t xml:space="preserve">Baron, S. A.and B. Dooley. The Politics of Information in Early Modern</w:t>
      </w:r>
      <w:r>
        <w:t xml:space="preserve"> </w:t>
      </w:r>
      <w:r>
        <w:t xml:space="preserve">Europe. Routledge.</w:t>
      </w:r>
    </w:p>
    <w:p>
      <w:pPr>
        <w:pStyle w:val="BodyText"/>
      </w:pPr>
      <w:r>
        <w:t xml:space="preserve">Barry, J., et al.. Witchcraft in Early Modern Europe: Studies in Culture</w:t>
      </w:r>
      <w:r>
        <w:t xml:space="preserve"> </w:t>
      </w:r>
      <w:r>
        <w:t xml:space="preserve">and Belief. Cambridge University Press.</w:t>
      </w:r>
    </w:p>
    <w:p>
      <w:pPr>
        <w:pStyle w:val="BodyText"/>
      </w:pPr>
      <w:r>
        <w:t xml:space="preserve">Bauer, O.. Zeitungen Vor Der Zeitung: Die Fuggerzeitungen (1568-1605)</w:t>
      </w:r>
      <w:r>
        <w:t xml:space="preserve"> </w:t>
      </w:r>
      <w:r>
        <w:t xml:space="preserve">Und Das Frühmoderne Nachrichtensystem. Oldenbourg Verlag.</w:t>
      </w:r>
    </w:p>
    <w:p>
      <w:pPr>
        <w:pStyle w:val="BodyText"/>
      </w:pPr>
      <w:r>
        <w:t xml:space="preserve">Benson, P. J.. Invention of the Renaissance Woman: The Challenge of</w:t>
      </w:r>
      <w:r>
        <w:t xml:space="preserve"> </w:t>
      </w:r>
      <w:r>
        <w:t xml:space="preserve">Female Independence in the Literature and Thought of Italy and England.</w:t>
      </w:r>
      <w:r>
        <w:t xml:space="preserve"> </w:t>
      </w:r>
      <w:r>
        <w:t xml:space="preserve">Penn State Press.</w:t>
      </w:r>
    </w:p>
    <w:p>
      <w:pPr>
        <w:pStyle w:val="BodyText"/>
      </w:pPr>
      <w:r>
        <w:t xml:space="preserve">Bini, D. A., et al..</w:t>
      </w:r>
      <w:r>
        <w:t xml:space="preserve"> </w:t>
      </w:r>
      <w:r>
        <w:t xml:space="preserve">“</w:t>
      </w:r>
      <w:r>
        <w:t xml:space="preserve">INTRODUCTION TO MARKOV CHAINS</w:t>
      </w:r>
      <w:r>
        <w:t xml:space="preserve">”</w:t>
      </w:r>
      <w:r>
        <w:t xml:space="preserve">. Numerical</w:t>
      </w:r>
      <w:r>
        <w:t xml:space="preserve"> </w:t>
      </w:r>
      <w:r>
        <w:t xml:space="preserve">Methods for Structured Markov Chains, Oxford University PressOxford,</w:t>
      </w:r>
      <w:r>
        <w:t xml:space="preserve"> </w:t>
      </w:r>
      <w:r>
        <w:t xml:space="preserve">pp. 3–2, http://dx.doi.org/10.1093/acprof:oso/9780198527688.003.0001.</w:t>
      </w:r>
    </w:p>
    <w:p>
      <w:pPr>
        <w:pStyle w:val="BodyText"/>
      </w:pPr>
      <w:r>
        <w:t xml:space="preserve">Blum, A..</w:t>
      </w:r>
      <w:r>
        <w:t xml:space="preserve"> </w:t>
      </w:r>
      <w:r>
        <w:t xml:space="preserve">“</w:t>
      </w:r>
      <w:r>
        <w:t xml:space="preserve">Random Walks and Markov Chains</w:t>
      </w:r>
      <w:r>
        <w:t xml:space="preserve">”</w:t>
      </w:r>
      <w:r>
        <w:t xml:space="preserve">. Foundations of Data</w:t>
      </w:r>
      <w:r>
        <w:t xml:space="preserve"> </w:t>
      </w:r>
      <w:r>
        <w:t xml:space="preserve">Science, Cambridge University Press, pp. 62–108,</w:t>
      </w:r>
      <w:r>
        <w:t xml:space="preserve"> </w:t>
      </w:r>
      <w:r>
        <w:t xml:space="preserve">http://dx.doi.org/10.1017/9781108755528.004.</w:t>
      </w:r>
    </w:p>
    <w:p>
      <w:pPr>
        <w:pStyle w:val="BodyText"/>
      </w:pPr>
      <w:r>
        <w:t xml:space="preserve">Bowman, G. R., et al.. An Introduction to Markov State Models and Their</w:t>
      </w:r>
      <w:r>
        <w:t xml:space="preserve"> </w:t>
      </w:r>
      <w:r>
        <w:t xml:space="preserve">Application to Long Timescale Molecular Simulation. Springer Science &amp;</w:t>
      </w:r>
      <w:r>
        <w:t xml:space="preserve"> </w:t>
      </w:r>
      <w:r>
        <w:t xml:space="preserve">Business Media.</w:t>
      </w:r>
    </w:p>
    <w:p>
      <w:pPr>
        <w:pStyle w:val="BodyText"/>
      </w:pPr>
      <w:r>
        <w:t xml:space="preserve">Briggs, A.and P. Burke. A Social History of the Media: From Gutenberg to</w:t>
      </w:r>
      <w:r>
        <w:t xml:space="preserve"> </w:t>
      </w:r>
      <w:r>
        <w:t xml:space="preserve">the Internet. 3. ed. reprinted, Polity Press.</w:t>
      </w:r>
    </w:p>
    <w:p>
      <w:pPr>
        <w:pStyle w:val="BodyText"/>
      </w:pPr>
      <w:r>
        <w:t xml:space="preserve">Brizio, E..</w:t>
      </w:r>
      <w:r>
        <w:t xml:space="preserve"> </w:t>
      </w:r>
      <w:r>
        <w:t xml:space="preserve">“</w:t>
      </w:r>
      <w:r>
        <w:t xml:space="preserve">Family Affairs: How a Woman Cared for Her Casa and Its</w:t>
      </w:r>
      <w:r>
        <w:t xml:space="preserve"> </w:t>
      </w:r>
      <w:r>
        <w:t xml:space="preserve">Honour in Cinquecento Siena</w:t>
      </w:r>
      <w:r>
        <w:t xml:space="preserve">”</w:t>
      </w:r>
      <w:r>
        <w:t xml:space="preserve">. Women’s Agency and Self-fashioning in</w:t>
      </w:r>
      <w:r>
        <w:t xml:space="preserve"> </w:t>
      </w:r>
      <w:r>
        <w:t xml:space="preserve">Early Modern Tuscany: (1300-1600), edited by Simona Lorenzini and</w:t>
      </w:r>
      <w:r>
        <w:t xml:space="preserve"> </w:t>
      </w:r>
      <w:r>
        <w:t xml:space="preserve">Deborah Pellegrino, Viella Libreria Editrice.</w:t>
      </w:r>
    </w:p>
    <w:p>
      <w:pPr>
        <w:pStyle w:val="BodyText"/>
      </w:pPr>
      <w:r>
        <w:t xml:space="preserve">“</w:t>
      </w:r>
      <w:r>
        <w:t xml:space="preserve">Chapman–kolmogorov Equation</w:t>
      </w:r>
      <w:r>
        <w:t xml:space="preserve">”</w:t>
      </w:r>
      <w:r>
        <w:t xml:space="preserve">.</w:t>
      </w:r>
      <w:r>
        <w:t xml:space="preserve"> </w:t>
      </w:r>
      <w:r>
        <w:t xml:space="preserve">“</w:t>
      </w:r>
      <w:r>
        <w:t xml:space="preserve">Chapman–kolmogorov Equation</w:t>
      </w:r>
      <w:r>
        <w:t xml:space="preserve">”</w:t>
      </w:r>
      <w:r>
        <w:t xml:space="preserve">.</w:t>
      </w:r>
      <w:r>
        <w:t xml:space="preserve"> </w:t>
      </w:r>
      <w:r>
        <w:t xml:space="preserve">Encyclopedia of Statistical Sciences, John Wiley &amp; Sons, Ltd,</w:t>
      </w:r>
      <w:r>
        <w:t xml:space="preserve"> </w:t>
      </w:r>
      <w:r>
        <w:t xml:space="preserve">https://onlinelibrary.wiley.com/doi/abs/10.1002/0471667196.ess0225.pub2.</w:t>
      </w:r>
    </w:p>
    <w:p>
      <w:pPr>
        <w:pStyle w:val="BodyText"/>
      </w:pPr>
      <w:r>
        <w:t xml:space="preserve">Chung, K. L.. Markov Chains: With Stationary Transition Probabilities.</w:t>
      </w:r>
      <w:r>
        <w:t xml:space="preserve"> </w:t>
      </w:r>
      <w:r>
        <w:t xml:space="preserve">Springer Science &amp; Business Media.</w:t>
      </w:r>
    </w:p>
    <w:p>
      <w:pPr>
        <w:pStyle w:val="BodyText"/>
      </w:pPr>
      <w:r>
        <w:t xml:space="preserve">Davies, S.and P. Fletcher. News in Early Modern Europe: Currents and</w:t>
      </w:r>
      <w:r>
        <w:t xml:space="preserve"> </w:t>
      </w:r>
      <w:r>
        <w:t xml:space="preserve">Connections. BRILL.</w:t>
      </w:r>
    </w:p>
    <w:p>
      <w:pPr>
        <w:pStyle w:val="BodyText"/>
      </w:pPr>
      <w:r>
        <w:t xml:space="preserve">Davis, H. C. L. P. of H. E. N. Z.and N. Z. Davis. Women on the Margins:</w:t>
      </w:r>
      <w:r>
        <w:t xml:space="preserve"> </w:t>
      </w:r>
      <w:r>
        <w:t xml:space="preserve">Three Seventeenth-century Lives. Harvard University Press.</w:t>
      </w:r>
    </w:p>
    <w:p>
      <w:pPr>
        <w:pStyle w:val="BodyText"/>
      </w:pPr>
      <w:r>
        <w:t xml:space="preserve">Daybell, J..</w:t>
      </w:r>
      <w:r>
        <w:t xml:space="preserve"> </w:t>
      </w:r>
      <w:r>
        <w:t xml:space="preserve">“</w:t>
      </w:r>
      <w:r>
        <w:t xml:space="preserve">Gender, Politics and Diplomacy: Women, News and</w:t>
      </w:r>
      <w:r>
        <w:t xml:space="preserve"> </w:t>
      </w:r>
      <w:r>
        <w:t xml:space="preserve">Intelligence Networks in Elizabethan England</w:t>
      </w:r>
      <w:r>
        <w:t xml:space="preserve">”</w:t>
      </w:r>
      <w:r>
        <w:t xml:space="preserve">. Diplomacy and Early</w:t>
      </w:r>
      <w:r>
        <w:t xml:space="preserve"> </w:t>
      </w:r>
      <w:r>
        <w:t xml:space="preserve">Modern Culture, edited by Robyn Adams and Rosanna Cox, Palgrave</w:t>
      </w:r>
      <w:r>
        <w:t xml:space="preserve"> </w:t>
      </w:r>
      <w:r>
        <w:t xml:space="preserve">Macmillan UK, pp. 101–19,</w:t>
      </w:r>
      <w:r>
        <w:t xml:space="preserve"> </w:t>
      </w:r>
      <w:r>
        <w:t xml:space="preserve">http://link.springer.com/10.1057/9780230298125_7.</w:t>
      </w:r>
    </w:p>
    <w:p>
      <w:pPr>
        <w:pStyle w:val="BodyText"/>
      </w:pPr>
      <w:r>
        <w:t xml:space="preserve">De Vivo, F..</w:t>
      </w:r>
      <w:r>
        <w:t xml:space="preserve"> </w:t>
      </w:r>
      <w:r>
        <w:t xml:space="preserve">“</w:t>
      </w:r>
      <w:r>
        <w:t xml:space="preserve">Microhistories of Long-distance Information: Space,</w:t>
      </w:r>
      <w:r>
        <w:t xml:space="preserve"> </w:t>
      </w:r>
      <w:r>
        <w:t xml:space="preserve">Movement and Agency in the Early Modern News*</w:t>
      </w:r>
      <w:r>
        <w:t xml:space="preserve">”</w:t>
      </w:r>
      <w:r>
        <w:t xml:space="preserve">. Past &amp; Present,</w:t>
      </w:r>
      <w:r>
        <w:t xml:space="preserve"> </w:t>
      </w:r>
      <w:r>
        <w:t xml:space="preserve">vol. 242, no. Supplement_14, pp. 179–214,</w:t>
      </w:r>
      <w:r>
        <w:t xml:space="preserve"> </w:t>
      </w:r>
      <w:r>
        <w:t xml:space="preserve">https://doi.org/10.1093/pastj/gtz042.</w:t>
      </w:r>
    </w:p>
    <w:p>
      <w:pPr>
        <w:pStyle w:val="BodyText"/>
      </w:pPr>
      <w:r>
        <w:t xml:space="preserve">Dolan, C.. Le Notaire, La Famille Et La Ville: Aix-en-provence À La Fin</w:t>
      </w:r>
      <w:r>
        <w:t xml:space="preserve"> </w:t>
      </w:r>
      <w:r>
        <w:t xml:space="preserve">Du Xvie Siècle. Presses Univ. du Mirail.</w:t>
      </w:r>
    </w:p>
    <w:p>
      <w:pPr>
        <w:pStyle w:val="BodyText"/>
      </w:pPr>
      <w:r>
        <w:t xml:space="preserve">Droste, H.and K. Salmi-Niklander. Handwritten Newspapers: An Alternative</w:t>
      </w:r>
      <w:r>
        <w:t xml:space="preserve"> </w:t>
      </w:r>
      <w:r>
        <w:t xml:space="preserve">Medium During the Early Modern and Modern Periods. BoD - Books on</w:t>
      </w:r>
      <w:r>
        <w:t xml:space="preserve"> </w:t>
      </w:r>
      <w:r>
        <w:t xml:space="preserve">Demand.</w:t>
      </w:r>
    </w:p>
    <w:p>
      <w:pPr>
        <w:pStyle w:val="BodyText"/>
      </w:pPr>
      <w:r>
        <w:t xml:space="preserve">Ettinghausen, H..</w:t>
      </w:r>
      <w:r>
        <w:t xml:space="preserve"> </w:t>
      </w:r>
      <w:r>
        <w:t xml:space="preserve">“</w:t>
      </w:r>
      <w:r>
        <w:t xml:space="preserve">International Relations: Spanish, Italian, French,</w:t>
      </w:r>
      <w:r>
        <w:t xml:space="preserve"> </w:t>
      </w:r>
      <w:r>
        <w:t xml:space="preserve">English and German Printed Single Event Newsletters Prior to Renaudot’s</w:t>
      </w:r>
      <w:r>
        <w:t xml:space="preserve"> </w:t>
      </w:r>
      <w:r>
        <w:t xml:space="preserve">Gazette</w:t>
      </w:r>
      <w:r>
        <w:t xml:space="preserve">”</w:t>
      </w:r>
      <w:r>
        <w:t xml:space="preserve">. News Networks in Early Modern Europe, BRILL, pp. 261–79,</w:t>
      </w:r>
      <w:r>
        <w:t xml:space="preserve"> </w:t>
      </w:r>
      <w:r>
        <w:t xml:space="preserve">http://dx.doi.org/10.1163/9789004277199_012.</w:t>
      </w:r>
    </w:p>
    <w:p>
      <w:pPr>
        <w:pStyle w:val="BodyText"/>
      </w:pPr>
      <w:r>
        <w:t xml:space="preserve">Filosa, E..</w:t>
      </w:r>
      <w:r>
        <w:t xml:space="preserve"> </w:t>
      </w:r>
      <w:r>
        <w:t xml:space="preserve">“</w:t>
      </w:r>
      <w:r>
        <w:t xml:space="preserve">Lapa Acciaiuoli: A Businesswoman</w:t>
      </w:r>
      <w:r>
        <w:t xml:space="preserve">”</w:t>
      </w:r>
      <w:r>
        <w:t xml:space="preserve">. Women’s Agency and</w:t>
      </w:r>
      <w:r>
        <w:t xml:space="preserve"> </w:t>
      </w:r>
      <w:r>
        <w:t xml:space="preserve">Self-fashioning in Early Modern Tuscany: (1300-1600), edited by Simona</w:t>
      </w:r>
      <w:r>
        <w:t xml:space="preserve"> </w:t>
      </w:r>
      <w:r>
        <w:t xml:space="preserve">Lorenzini and Deborah Pellegrino, Viella Libreria Editrice.</w:t>
      </w:r>
    </w:p>
    <w:p>
      <w:pPr>
        <w:pStyle w:val="BodyText"/>
      </w:pPr>
      <w:r>
        <w:t xml:space="preserve">Firenze, A. di S. di .. Archivio Mediceo Del Principato: Inventario</w:t>
      </w:r>
      <w:r>
        <w:t xml:space="preserve"> </w:t>
      </w:r>
      <w:r>
        <w:t xml:space="preserve">Sommario.</w:t>
      </w:r>
    </w:p>
    <w:p>
      <w:pPr>
        <w:pStyle w:val="BodyText"/>
      </w:pPr>
      <w:r>
        <w:t xml:space="preserve">Firth, J. R..</w:t>
      </w:r>
      <w:r>
        <w:t xml:space="preserve"> </w:t>
      </w:r>
      <w:r>
        <w:t xml:space="preserve">“</w:t>
      </w:r>
      <w:r>
        <w:t xml:space="preserve">The Semantics of Linguistic Science</w:t>
      </w:r>
      <w:r>
        <w:t xml:space="preserve">”</w:t>
      </w:r>
      <w:r>
        <w:t xml:space="preserve">. Lingua, vol. 1,</w:t>
      </w:r>
      <w:r>
        <w:t xml:space="preserve"> </w:t>
      </w:r>
      <w:r>
        <w:t xml:space="preserve">pp. 393–404, https://doi.org/10.1016/0024-3841(49)90085-6.</w:t>
      </w:r>
    </w:p>
    <w:p>
      <w:pPr>
        <w:pStyle w:val="BodyText"/>
      </w:pPr>
      <w:r>
        <w:t xml:space="preserve">Flandrin, J. L.. Families in Former Times. Cambridge University Press.</w:t>
      </w:r>
    </w:p>
    <w:p>
      <w:pPr>
        <w:pStyle w:val="BodyText"/>
      </w:pPr>
      <w:r>
        <w:t xml:space="preserve">Froide, A. M.. Never Married: Singlewomen in Early Modern England.</w:t>
      </w:r>
      <w:r>
        <w:t xml:space="preserve"> </w:t>
      </w:r>
      <w:r>
        <w:t xml:space="preserve">Oxford University Press.</w:t>
      </w:r>
    </w:p>
    <w:p>
      <w:pPr>
        <w:pStyle w:val="BodyText"/>
      </w:pPr>
      <w:r>
        <w:t xml:space="preserve">Hardwick, J.. Practice of Patriarchy: Gender and the Politics of</w:t>
      </w:r>
      <w:r>
        <w:t xml:space="preserve"> </w:t>
      </w:r>
      <w:r>
        <w:t xml:space="preserve">Household Authority in Early Modern France. Penn State Press.</w:t>
      </w:r>
    </w:p>
    <w:p>
      <w:pPr>
        <w:pStyle w:val="BodyText"/>
      </w:pPr>
      <w:r>
        <w:t xml:space="preserve">Harline, C..</w:t>
      </w:r>
      <w:r>
        <w:t xml:space="preserve"> </w:t>
      </w:r>
      <w:r>
        <w:t xml:space="preserve">“</w:t>
      </w:r>
      <w:r>
        <w:t xml:space="preserve">Big Sister as Intermediary: How Maria Rolandus Tried to</w:t>
      </w:r>
      <w:r>
        <w:t xml:space="preserve"> </w:t>
      </w:r>
      <w:r>
        <w:t xml:space="preserve">Win Back Her Way- Ward Brother</w:t>
      </w:r>
      <w:r>
        <w:t xml:space="preserve">”</w:t>
      </w:r>
      <w:r>
        <w:t xml:space="preserve">. Attending to Early Modern Women:</w:t>
      </w:r>
      <w:r>
        <w:t xml:space="preserve"> </w:t>
      </w:r>
      <w:r>
        <w:t xml:space="preserve">Conflict and Concord, University of Delaware, pp. 3–3.</w:t>
      </w:r>
    </w:p>
    <w:p>
      <w:pPr>
        <w:pStyle w:val="BodyText"/>
      </w:pPr>
      <w:r>
        <w:t xml:space="preserve">Harris, Z. S.. Distributional Structure.</w:t>
      </w:r>
    </w:p>
    <w:p>
      <w:pPr>
        <w:pStyle w:val="BodyText"/>
      </w:pPr>
      <w:r>
        <w:t xml:space="preserve">Hinrichsen, D.and A. J. Pritchard. Mathematical Systems Theory I:</w:t>
      </w:r>
      <w:r>
        <w:t xml:space="preserve"> </w:t>
      </w:r>
      <w:r>
        <w:t xml:space="preserve">Modelling, State Space Analysis, Stability and Robustness. Springer</w:t>
      </w:r>
      <w:r>
        <w:t xml:space="preserve"> </w:t>
      </w:r>
      <w:r>
        <w:t xml:space="preserve">Science &amp; Business Media.</w:t>
      </w:r>
    </w:p>
    <w:p>
      <w:pPr>
        <w:pStyle w:val="BodyText"/>
      </w:pPr>
      <w:r>
        <w:t xml:space="preserve">Howell, M..</w:t>
      </w:r>
      <w:r>
        <w:t xml:space="preserve"> </w:t>
      </w:r>
      <w:r>
        <w:t xml:space="preserve">“</w:t>
      </w:r>
      <w:r>
        <w:t xml:space="preserve">The Problem of Women’s Agency in Late Medieval and Early</w:t>
      </w:r>
      <w:r>
        <w:t xml:space="preserve"> </w:t>
      </w:r>
      <w:r>
        <w:t xml:space="preserve">Modern Europe</w:t>
      </w:r>
      <w:r>
        <w:t xml:space="preserve">”</w:t>
      </w:r>
      <w:r>
        <w:t xml:space="preserve">. Women and Gender in the Early Modern Low Countries,</w:t>
      </w:r>
      <w:r>
        <w:t xml:space="preserve"> </w:t>
      </w:r>
      <w:r>
        <w:t xml:space="preserve">1500 - 1750, edited by Sarah Joan Moran and Amanda C. Pipkin, Brill,</w:t>
      </w:r>
      <w:r>
        <w:t xml:space="preserve"> </w:t>
      </w:r>
      <w:r>
        <w:t xml:space="preserve">pp. 21–30.</w:t>
      </w:r>
    </w:p>
    <w:p>
      <w:pPr>
        <w:pStyle w:val="BodyText"/>
      </w:pPr>
      <w:r>
        <w:t xml:space="preserve">Infelise, M.. Prima Dei Giornali: Alle Origini Della Pubblica</w:t>
      </w:r>
      <w:r>
        <w:t xml:space="preserve"> </w:t>
      </w:r>
      <w:r>
        <w:t xml:space="preserve">Informazione, Secoli XVI E XVII.</w:t>
      </w:r>
    </w:p>
    <w:p>
      <w:pPr>
        <w:pStyle w:val="BodyText"/>
      </w:pPr>
      <w:r>
        <w:t xml:space="preserve">Kestemont, M., et al..</w:t>
      </w:r>
      <w:r>
        <w:t xml:space="preserve"> </w:t>
      </w:r>
      <w:r>
        <w:t xml:space="preserve">“</w:t>
      </w:r>
      <w:r>
        <w:t xml:space="preserve">Forgotten Books: The Application of Unseen</w:t>
      </w:r>
      <w:r>
        <w:t xml:space="preserve"> </w:t>
      </w:r>
      <w:r>
        <w:t xml:space="preserve">Species Models to the Survival of Culture</w:t>
      </w:r>
      <w:r>
        <w:t xml:space="preserve">”</w:t>
      </w:r>
      <w:r>
        <w:t xml:space="preserve">. Science, vol. 375, no.</w:t>
      </w:r>
      <w:r>
        <w:t xml:space="preserve"> </w:t>
      </w:r>
      <w:r>
        <w:t xml:space="preserve">6582, pp. 765–69, https://doi.org/10.1126/science.abl7655.</w:t>
      </w:r>
    </w:p>
    <w:p>
      <w:pPr>
        <w:pStyle w:val="BodyText"/>
      </w:pPr>
      <w:r>
        <w:t xml:space="preserve">Kleinberg, S. J.. Retrieving Women’s History: Changing Perceptions of</w:t>
      </w:r>
      <w:r>
        <w:t xml:space="preserve"> </w:t>
      </w:r>
      <w:r>
        <w:t xml:space="preserve">the Role of Women in Politics and Society.</w:t>
      </w:r>
    </w:p>
    <w:p>
      <w:pPr>
        <w:pStyle w:val="BodyText"/>
      </w:pPr>
      <w:r>
        <w:t xml:space="preserve">Lo, A. Y..</w:t>
      </w:r>
      <w:r>
        <w:t xml:space="preserve"> </w:t>
      </w:r>
      <w:r>
        <w:t xml:space="preserve">“</w:t>
      </w:r>
      <w:r>
        <w:t xml:space="preserve">Bayesian Statistical Inference for Sampling a Finite</w:t>
      </w:r>
      <w:r>
        <w:t xml:space="preserve"> </w:t>
      </w:r>
      <w:r>
        <w:t xml:space="preserve">Population</w:t>
      </w:r>
      <w:r>
        <w:t xml:space="preserve">”</w:t>
      </w:r>
      <w:r>
        <w:t xml:space="preserve">. The Annals of Statistics, vol. 14, no. 3,</w:t>
      </w:r>
      <w:r>
        <w:t xml:space="preserve"> </w:t>
      </w:r>
      <w:r>
        <w:t xml:space="preserve">https://doi.org/10.1214/aos/1176350061.</w:t>
      </w:r>
    </w:p>
    <w:p>
      <w:pPr>
        <w:pStyle w:val="BodyText"/>
      </w:pPr>
      <w:r>
        <w:t xml:space="preserve">Manning, C. D., et al..</w:t>
      </w:r>
      <w:r>
        <w:t xml:space="preserve"> </w:t>
      </w:r>
      <w:r>
        <w:t xml:space="preserve">“</w:t>
      </w:r>
      <w:r>
        <w:t xml:space="preserve">Scoring, Term Weighting, and the Vector Space</w:t>
      </w:r>
      <w:r>
        <w:t xml:space="preserve"> </w:t>
      </w:r>
      <w:r>
        <w:t xml:space="preserve">Model</w:t>
      </w:r>
      <w:r>
        <w:t xml:space="preserve">”</w:t>
      </w:r>
      <w:r>
        <w:t xml:space="preserve">. Introduction to Information Retrieval, Cambridge University</w:t>
      </w:r>
      <w:r>
        <w:t xml:space="preserve"> </w:t>
      </w:r>
      <w:r>
        <w:t xml:space="preserve">Press, pp. 100–23.</w:t>
      </w:r>
    </w:p>
    <w:p>
      <w:pPr>
        <w:pStyle w:val="BodyText"/>
      </w:pPr>
      <w:r>
        <w:t xml:space="preserve">McInnes, L., et al..</w:t>
      </w:r>
      <w:r>
        <w:t xml:space="preserve"> </w:t>
      </w:r>
      <w:r>
        <w:t xml:space="preserve">“</w:t>
      </w:r>
      <w:r>
        <w:t xml:space="preserve">UMAP: Uniform Manifold Approximation and</w:t>
      </w:r>
      <w:r>
        <w:t xml:space="preserve"> </w:t>
      </w:r>
      <w:r>
        <w:t xml:space="preserve">Projection</w:t>
      </w:r>
      <w:r>
        <w:t xml:space="preserve">”</w:t>
      </w:r>
      <w:r>
        <w:t xml:space="preserve">. Journal of Open Source Software, vol. 3, no. 29, p. 861,</w:t>
      </w:r>
      <w:r>
        <w:t xml:space="preserve"> </w:t>
      </w:r>
      <w:r>
        <w:t xml:space="preserve">https://doi.org/10.21105/joss.00861.</w:t>
      </w:r>
    </w:p>
    <w:p>
      <w:pPr>
        <w:pStyle w:val="BodyText"/>
      </w:pPr>
      <w:r>
        <w:t xml:space="preserve">Mączak, A.. Travel in Early Modern Europe. John Wiley &amp; Sons.</w:t>
      </w:r>
    </w:p>
    <w:p>
      <w:pPr>
        <w:pStyle w:val="BodyText"/>
      </w:pPr>
      <w:r>
        <w:t xml:space="preserve">Meyn, S.and R. L. Tweedie. Markov Chains and Stochastic Stability.</w:t>
      </w:r>
      <w:r>
        <w:t xml:space="preserve"> </w:t>
      </w:r>
      <w:r>
        <w:t xml:space="preserve">Cambridge University Press.</w:t>
      </w:r>
    </w:p>
    <w:p>
      <w:pPr>
        <w:pStyle w:val="BodyText"/>
      </w:pPr>
      <w:r>
        <w:t xml:space="preserve">Mikolov, T., et al..</w:t>
      </w:r>
      <w:r>
        <w:t xml:space="preserve"> </w:t>
      </w:r>
      <w:r>
        <w:t xml:space="preserve">“</w:t>
      </w:r>
      <w:r>
        <w:t xml:space="preserve">Recurrent Neural Network Based Language Model</w:t>
      </w:r>
      <w:r>
        <w:t xml:space="preserve">”</w:t>
      </w:r>
      <w:r>
        <w:t xml:space="preserve">.</w:t>
      </w:r>
      <w:r>
        <w:t xml:space="preserve"> </w:t>
      </w:r>
      <w:r>
        <w:t xml:space="preserve">Interspeech 2010, ISCA, http://dx.doi.org/10.21437/interspeech.2010-343.</w:t>
      </w:r>
    </w:p>
    <w:p>
      <w:pPr>
        <w:pStyle w:val="BodyText"/>
      </w:pPr>
      <w:r>
        <w:t xml:space="preserve">Müller, M..</w:t>
      </w:r>
      <w:r>
        <w:t xml:space="preserve"> </w:t>
      </w:r>
      <w:r>
        <w:t xml:space="preserve">“</w:t>
      </w:r>
      <w:r>
        <w:t xml:space="preserve">Peasant Women, Agency and Status in Mid-thirteenth to Late</w:t>
      </w:r>
      <w:r>
        <w:t xml:space="preserve"> </w:t>
      </w:r>
      <w:r>
        <w:t xml:space="preserve">Fourteenth- Century England: Some Reconsiderations</w:t>
      </w:r>
      <w:r>
        <w:t xml:space="preserve">”</w:t>
      </w:r>
      <w:r>
        <w:t xml:space="preserve">. Married Women and</w:t>
      </w:r>
      <w:r>
        <w:t xml:space="preserve"> </w:t>
      </w:r>
      <w:r>
        <w:t xml:space="preserve">the Law: Coverture in England and the Common Law World, edited by Tim</w:t>
      </w:r>
      <w:r>
        <w:t xml:space="preserve"> </w:t>
      </w:r>
      <w:r>
        <w:t xml:space="preserve">Stretton and Krista J. Kesselring, McGill-Queen’s Press - MQUP,</w:t>
      </w:r>
      <w:r>
        <w:t xml:space="preserve"> </w:t>
      </w:r>
      <w:r>
        <w:t xml:space="preserve">pp. 91–113.</w:t>
      </w:r>
    </w:p>
    <w:p>
      <w:pPr>
        <w:pStyle w:val="BodyText"/>
      </w:pPr>
      <w:r>
        <w:t xml:space="preserve">Montenach, A..</w:t>
      </w:r>
      <w:r>
        <w:t xml:space="preserve"> </w:t>
      </w:r>
      <w:r>
        <w:t xml:space="preserve">“</w:t>
      </w:r>
      <w:r>
        <w:t xml:space="preserve">Legal Trade and Black Markets: Food Trades in Lyon in</w:t>
      </w:r>
      <w:r>
        <w:t xml:space="preserve"> </w:t>
      </w:r>
      <w:r>
        <w:t xml:space="preserve">the Late Seven- Teenth and Early Eighteenth Century</w:t>
      </w:r>
      <w:r>
        <w:t xml:space="preserve">”</w:t>
      </w:r>
      <w:r>
        <w:t xml:space="preserve">. Female Agency in</w:t>
      </w:r>
      <w:r>
        <w:t xml:space="preserve"> </w:t>
      </w:r>
      <w:r>
        <w:t xml:space="preserve">the Urban Economy: Gender in European Towns, 1640-1830, edited by</w:t>
      </w:r>
      <w:r>
        <w:t xml:space="preserve"> </w:t>
      </w:r>
      <w:r>
        <w:t xml:space="preserve">Deborah Simonton and Anne Montenach, Routledge, pp. 17–35.</w:t>
      </w:r>
    </w:p>
    <w:p>
      <w:pPr>
        <w:pStyle w:val="BodyText"/>
      </w:pPr>
      <w:r>
        <w:t xml:space="preserve">Mooney, C. Z., et al.. Bootstrapping: A Nonparametric Approach to</w:t>
      </w:r>
      <w:r>
        <w:t xml:space="preserve"> </w:t>
      </w:r>
      <w:r>
        <w:t xml:space="preserve">Statistical Inference. SAGE.</w:t>
      </w:r>
    </w:p>
    <w:p>
      <w:pPr>
        <w:pStyle w:val="BodyText"/>
      </w:pPr>
      <w:r>
        <w:t xml:space="preserve">Papoulis, A.. Probability, Random Variables, and Stochastic Processes:</w:t>
      </w:r>
      <w:r>
        <w:t xml:space="preserve"> </w:t>
      </w:r>
      <w:r>
        <w:t xml:space="preserve">Solutions to the Problems in Probability, Random Variables and</w:t>
      </w:r>
      <w:r>
        <w:t xml:space="preserve"> </w:t>
      </w:r>
      <w:r>
        <w:t xml:space="preserve">Stochastic Processes.</w:t>
      </w:r>
    </w:p>
    <w:p>
      <w:pPr>
        <w:pStyle w:val="BodyText"/>
      </w:pPr>
      <w:r>
        <w:t xml:space="preserve">Pavone, C., editor. Guida Generale Degli Archivi Di Stato Italiani.</w:t>
      </w:r>
      <w:r>
        <w:t xml:space="preserve"> </w:t>
      </w:r>
      <w:r>
        <w:t xml:space="preserve">Edited by C. Pavone, Ministero per i beni culturali e ambientali,</w:t>
      </w:r>
      <w:r>
        <w:t xml:space="preserve"> </w:t>
      </w:r>
      <w:r>
        <w:t xml:space="preserve">Ufficio centrale per i beni archivistici.</w:t>
      </w:r>
    </w:p>
    <w:p>
      <w:pPr>
        <w:pStyle w:val="BodyText"/>
      </w:pPr>
      <w:r>
        <w:t xml:space="preserve">Puga, J. L., et al..</w:t>
      </w:r>
      <w:r>
        <w:t xml:space="preserve"> </w:t>
      </w:r>
      <w:r>
        <w:t xml:space="preserve">“</w:t>
      </w:r>
      <w:r>
        <w:t xml:space="preserve">Bayes’ Theorem</w:t>
      </w:r>
      <w:r>
        <w:t xml:space="preserve">”</w:t>
      </w:r>
      <w:r>
        <w:t xml:space="preserve">. Nature Methods, vol. 12, no. 4,</w:t>
      </w:r>
      <w:r>
        <w:t xml:space="preserve"> </w:t>
      </w:r>
      <w:r>
        <w:t xml:space="preserve">pp. 277–78, https://doi.org/10.1038/nmeth.3335.</w:t>
      </w:r>
    </w:p>
    <w:p>
      <w:pPr>
        <w:pStyle w:val="BodyText"/>
      </w:pPr>
      <w:r>
        <w:t xml:space="preserve">Riddell, A.and M. Betancourt.</w:t>
      </w:r>
      <w:r>
        <w:t xml:space="preserve"> </w:t>
      </w:r>
      <w:r>
        <w:t xml:space="preserve">“</w:t>
      </w:r>
      <w:r>
        <w:t xml:space="preserve">Reassembling the English Novel,</w:t>
      </w:r>
      <w:r>
        <w:t xml:space="preserve"> </w:t>
      </w:r>
      <w:r>
        <w:t xml:space="preserve">1789–1919</w:t>
      </w:r>
      <w:r>
        <w:t xml:space="preserve">”</w:t>
      </w:r>
      <w:r>
        <w:t xml:space="preserve">. Journal of Cultural Analytics, vol. 6, no. 1,</w:t>
      </w:r>
      <w:r>
        <w:t xml:space="preserve"> </w:t>
      </w:r>
      <w:r>
        <w:t xml:space="preserve">https://doi.org/10.22148/001c.19102.</w:t>
      </w:r>
    </w:p>
    <w:p>
      <w:pPr>
        <w:pStyle w:val="BodyText"/>
      </w:pPr>
      <w:r>
        <w:t xml:space="preserve">Ross, K..</w:t>
      </w:r>
      <w:r>
        <w:t xml:space="preserve"> </w:t>
      </w:r>
      <w:r>
        <w:t xml:space="preserve">“</w:t>
      </w:r>
      <w:r>
        <w:t xml:space="preserve">Gender and Media A Very Short History</w:t>
      </w:r>
      <w:r>
        <w:t xml:space="preserve">”</w:t>
      </w:r>
      <w:r>
        <w:t xml:space="preserve">. The Handbook of</w:t>
      </w:r>
      <w:r>
        <w:t xml:space="preserve"> </w:t>
      </w:r>
      <w:r>
        <w:t xml:space="preserve">Communication History, Routledge.</w:t>
      </w:r>
    </w:p>
    <w:p>
      <w:pPr>
        <w:pStyle w:val="BodyText"/>
      </w:pPr>
      <w:r>
        <w:t xml:space="preserve">Rublack, U.. The Crimes of Women in Early Modern Germany. Oxford</w:t>
      </w:r>
      <w:r>
        <w:t xml:space="preserve"> </w:t>
      </w:r>
      <w:r>
        <w:t xml:space="preserve">University Press on Demand.</w:t>
      </w:r>
    </w:p>
    <w:p>
      <w:pPr>
        <w:pStyle w:val="BodyText"/>
      </w:pPr>
      <w:r>
        <w:t xml:space="preserve">Tiihonen, I., et al..</w:t>
      </w:r>
      <w:r>
        <w:t xml:space="preserve"> </w:t>
      </w:r>
      <w:r>
        <w:t xml:space="preserve">“</w:t>
      </w:r>
      <w:r>
        <w:t xml:space="preserve">Probabilistic Analysis of Early Modern British</w:t>
      </w:r>
      <w:r>
        <w:t xml:space="preserve"> </w:t>
      </w:r>
      <w:r>
        <w:t xml:space="preserve">Book Prices</w:t>
      </w:r>
      <w:r>
        <w:t xml:space="preserve">”</w:t>
      </w:r>
      <w:r>
        <w:t xml:space="preserve">. Proceedings of the Conference on Computational Humanities</w:t>
      </w:r>
      <w:r>
        <w:t xml:space="preserve"> </w:t>
      </w:r>
      <w:r>
        <w:t xml:space="preserve">Research, https://ceur-ws.org/Vol-2989/short_paper9.pdf.</w:t>
      </w:r>
    </w:p>
    <w:p>
      <w:pPr>
        <w:pStyle w:val="BodyText"/>
      </w:pPr>
      <w:r>
        <w:t xml:space="preserve">Walker, G.. Crime, Gender and Social Order in Early Modern England.</w:t>
      </w:r>
      <w:r>
        <w:t xml:space="preserve"> </w:t>
      </w:r>
      <w:r>
        <w:t xml:space="preserve">Cambridge University Press.</w:t>
      </w:r>
    </w:p>
    <w:p>
      <w:pPr>
        <w:pStyle w:val="BodyText"/>
      </w:pPr>
      <w:r>
        <w:t xml:space="preserve">Warfield, A.. The Media Representation Fo the Crime of Witchcraft in</w:t>
      </w:r>
      <w:r>
        <w:t xml:space="preserve"> </w:t>
      </w:r>
      <w:r>
        <w:t xml:space="preserve">Early Modern Germany: An Examination of Non-periodical News-sheets and</w:t>
      </w:r>
      <w:r>
        <w:t xml:space="preserve"> </w:t>
      </w:r>
      <w:r>
        <w:t xml:space="preserve">Pamphlets, 1533-1669. National University of Ireland, Maynooth,</w:t>
      </w:r>
      <w:r>
        <w:t xml:space="preserve"> </w:t>
      </w:r>
      <w:r>
        <w:t xml:space="preserve">https://books.google.lu/books?id=8rLknQAACAAJ.</w:t>
      </w:r>
    </w:p>
    <w:p>
      <w:pPr>
        <w:pStyle w:val="BodyText"/>
      </w:pPr>
      <w:r>
        <w:t xml:space="preserve">Weduwen, A. der .and A. Pettegree. The Library: A Fragile History.</w:t>
      </w:r>
      <w:r>
        <w:t xml:space="preserve"> </w:t>
      </w:r>
      <w:r>
        <w:t xml:space="preserve">Profile Books.</w:t>
      </w:r>
    </w:p>
    <w:p>
      <w:pPr>
        <w:pStyle w:val="BodyText"/>
      </w:pPr>
      <w:r>
        <w:t xml:space="preserve">Whyte, N..</w:t>
      </w:r>
      <w:r>
        <w:t xml:space="preserve"> </w:t>
      </w:r>
      <w:r>
        <w:t xml:space="preserve">“</w:t>
      </w:r>
      <w:r>
        <w:t xml:space="preserve">“</w:t>
      </w:r>
      <w:r>
        <w:t xml:space="preserve"> </w:t>
      </w:r>
      <w:r>
        <w:t xml:space="preserve">‘</w:t>
      </w:r>
      <w:r>
        <w:t xml:space="preserve">with a Sword Drawne in Her Hande</w:t>
      </w:r>
      <w:r>
        <w:t xml:space="preserve">’</w:t>
      </w:r>
      <w:r>
        <w:t xml:space="preserve">: Defending the</w:t>
      </w:r>
      <w:r>
        <w:t xml:space="preserve"> </w:t>
      </w:r>
      <w:r>
        <w:t xml:space="preserve">Boundaries of Household Space in Seventeenth-century Wales</w:t>
      </w:r>
      <w:r>
        <w:t xml:space="preserve">”</w:t>
      </w:r>
      <w:r>
        <w:t xml:space="preserve">”</w:t>
      </w:r>
      <w:r>
        <w:t xml:space="preserve">. Women,</w:t>
      </w:r>
      <w:r>
        <w:t xml:space="preserve"> </w:t>
      </w:r>
      <w:r>
        <w:t xml:space="preserve">Agency and the Law, 1300–1700, edited by Bronach Kane and Fiona</w:t>
      </w:r>
      <w:r>
        <w:t xml:space="preserve"> </w:t>
      </w:r>
      <w:r>
        <w:t xml:space="preserve">Williamson, Routledge, pp. 141–57.</w:t>
      </w:r>
    </w:p>
    <w:p>
      <w:pPr>
        <w:pStyle w:val="BodyText"/>
      </w:pPr>
      <w:r>
        <w:t xml:space="preserve">Wiesner-Hanks, M. E.. Women and Gender in Early Modern Europe. Cambridge</w:t>
      </w:r>
      <w:r>
        <w:t xml:space="preserve"> </w:t>
      </w:r>
      <w:r>
        <w:t xml:space="preserve">University Press.</w:t>
      </w:r>
    </w:p>
    <w:p>
      <w:pPr>
        <w:pStyle w:val="BodyText"/>
      </w:pPr>
      <w:r>
        <w:t xml:space="preserve">Wiesner-Hanks, M.. Challenging Women’s Agency and Activism in Early</w:t>
      </w:r>
      <w:r>
        <w:t xml:space="preserve"> </w:t>
      </w:r>
      <w:r>
        <w:t xml:space="preserve">Modernity. Amsterdam University Press.</w:t>
      </w:r>
    </w:p>
    <w:p>
      <w:pPr>
        <w:pStyle w:val="BodyText"/>
      </w:pPr>
      <w:r>
        <w:t xml:space="preserve">Wittgenstein, L.. Philosophical Investigations. John Wiley &amp; Sons.</w:t>
      </w:r>
    </w:p>
    <w:bookmarkEnd w:id="5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71315dca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53" Target="http://mia.medici.org/" TargetMode="External" /><Relationship Type="http://schemas.openxmlformats.org/officeDocument/2006/relationships/hyperlink" Id="rId21" Target="https://creativecommons.org/licenses/by-nc-nd/4.0/" TargetMode="External" /><Relationship Type="http://schemas.openxmlformats.org/officeDocument/2006/relationships/hyperlink" Id="rId48" Target="https://spacy.io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3" Target="http://mia.medici.org/" TargetMode="External" /><Relationship Type="http://schemas.openxmlformats.org/officeDocument/2006/relationships/hyperlink" Id="rId21" Target="https://creativecommons.org/licenses/by-nc-nd/4.0/" TargetMode="External" /><Relationship Type="http://schemas.openxmlformats.org/officeDocument/2006/relationships/hyperlink" Id="rId48" Target="https://spacy.io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jnkqqTTKW8km</dc:title>
  <dc:creator/>
  <cp:keywords/>
  <dcterms:created xsi:type="dcterms:W3CDTF">2024-06-14T14:19:59Z</dcterms:created>
  <dcterms:modified xsi:type="dcterms:W3CDTF">2024-06-14T14:19:59Z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